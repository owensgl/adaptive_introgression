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D8B0E" w14:textId="77777777" w:rsidR="003534A3" w:rsidRDefault="00066DA5">
      <w:pPr>
        <w:pStyle w:val="Heading1"/>
        <w:rPr>
          <w:rFonts w:ascii="Spectral" w:eastAsia="Spectral" w:hAnsi="Spectral" w:cs="Spectral"/>
          <w:sz w:val="42"/>
          <w:szCs w:val="42"/>
        </w:rPr>
      </w:pPr>
      <w:bookmarkStart w:id="0" w:name="_gjdgxs" w:colFirst="0" w:colLast="0"/>
      <w:bookmarkEnd w:id="0"/>
      <w:r>
        <w:rPr>
          <w:rFonts w:ascii="Spectral" w:eastAsia="Spectral" w:hAnsi="Spectral" w:cs="Spectral"/>
          <w:sz w:val="42"/>
          <w:szCs w:val="42"/>
        </w:rPr>
        <w:t xml:space="preserve">Adaptive introgression during environmental change can weaken reproductive isolation </w:t>
      </w:r>
    </w:p>
    <w:p w14:paraId="524C50E1" w14:textId="77777777" w:rsidR="003534A3" w:rsidRDefault="003534A3">
      <w:pPr>
        <w:pStyle w:val="Normal1"/>
        <w:rPr>
          <w:rFonts w:ascii="Spectral" w:eastAsia="Spectral" w:hAnsi="Spectral" w:cs="Spectral"/>
          <w:i/>
          <w:sz w:val="30"/>
          <w:szCs w:val="30"/>
        </w:rPr>
      </w:pPr>
    </w:p>
    <w:p w14:paraId="54C7BBCD" w14:textId="77777777" w:rsidR="003534A3" w:rsidRDefault="00066DA5">
      <w:pPr>
        <w:pStyle w:val="Normal1"/>
        <w:rPr>
          <w:rFonts w:ascii="Spectral" w:eastAsia="Spectral" w:hAnsi="Spectral" w:cs="Spectral"/>
          <w:i/>
          <w:sz w:val="32"/>
          <w:szCs w:val="32"/>
          <w:vertAlign w:val="superscript"/>
        </w:rPr>
      </w:pPr>
      <w:r>
        <w:rPr>
          <w:rFonts w:ascii="Spectral" w:eastAsia="Spectral" w:hAnsi="Spectral" w:cs="Spectral"/>
          <w:i/>
          <w:sz w:val="32"/>
          <w:szCs w:val="32"/>
        </w:rPr>
        <w:t>Gregory L. Owens</w:t>
      </w:r>
      <w:r>
        <w:rPr>
          <w:rFonts w:ascii="Spectral" w:eastAsia="Spectral" w:hAnsi="Spectral" w:cs="Spectral"/>
          <w:i/>
          <w:sz w:val="32"/>
          <w:szCs w:val="32"/>
          <w:vertAlign w:val="superscript"/>
        </w:rPr>
        <w:t>1</w:t>
      </w:r>
      <w:r>
        <w:rPr>
          <w:rFonts w:ascii="Spectral" w:eastAsia="Spectral" w:hAnsi="Spectral" w:cs="Spectral"/>
          <w:i/>
          <w:sz w:val="32"/>
          <w:szCs w:val="32"/>
        </w:rPr>
        <w:t>*, Kieran Samuk</w:t>
      </w:r>
      <w:r>
        <w:rPr>
          <w:rFonts w:ascii="Spectral" w:eastAsia="Spectral" w:hAnsi="Spectral" w:cs="Spectral"/>
          <w:i/>
          <w:sz w:val="32"/>
          <w:szCs w:val="32"/>
          <w:vertAlign w:val="superscript"/>
        </w:rPr>
        <w:t>2</w:t>
      </w:r>
    </w:p>
    <w:p w14:paraId="0D7C8F2D" w14:textId="77777777" w:rsidR="003534A3" w:rsidRDefault="003534A3">
      <w:pPr>
        <w:pStyle w:val="Normal1"/>
        <w:rPr>
          <w:rFonts w:ascii="Spectral" w:eastAsia="Spectral" w:hAnsi="Spectral" w:cs="Spectral"/>
          <w:i/>
          <w:sz w:val="30"/>
          <w:szCs w:val="30"/>
        </w:rPr>
      </w:pPr>
    </w:p>
    <w:p w14:paraId="7E8D73CE" w14:textId="77777777" w:rsidR="003534A3" w:rsidRDefault="00066DA5">
      <w:pPr>
        <w:pStyle w:val="Heading2"/>
        <w:spacing w:line="360" w:lineRule="auto"/>
        <w:rPr>
          <w:rFonts w:ascii="Spectral" w:eastAsia="Spectral" w:hAnsi="Spectral" w:cs="Spectral"/>
          <w:sz w:val="24"/>
          <w:szCs w:val="24"/>
        </w:rPr>
      </w:pPr>
      <w:bookmarkStart w:id="1" w:name="_30j0zll" w:colFirst="0" w:colLast="0"/>
      <w:bookmarkEnd w:id="1"/>
      <w:r>
        <w:rPr>
          <w:rFonts w:ascii="Spectral" w:eastAsia="Spectral" w:hAnsi="Spectral" w:cs="Spectral"/>
          <w:sz w:val="24"/>
          <w:szCs w:val="24"/>
          <w:vertAlign w:val="superscript"/>
        </w:rPr>
        <w:t xml:space="preserve">1 </w:t>
      </w:r>
      <w:r>
        <w:rPr>
          <w:rFonts w:ascii="Spectral" w:eastAsia="Spectral" w:hAnsi="Spectral" w:cs="Spectral"/>
          <w:sz w:val="24"/>
          <w:szCs w:val="24"/>
        </w:rPr>
        <w:t xml:space="preserve">Department of Integrative Biology, University of California, Berkeley. </w:t>
      </w:r>
      <w:r>
        <w:rPr>
          <w:rFonts w:ascii="Spectral" w:eastAsia="Spectral" w:hAnsi="Spectral" w:cs="Spectral"/>
          <w:sz w:val="24"/>
          <w:szCs w:val="24"/>
        </w:rPr>
        <w:br/>
        <w:t xml:space="preserve">Berkeley, California, USA, </w:t>
      </w:r>
      <w:r>
        <w:rPr>
          <w:rFonts w:ascii="Spectral" w:eastAsia="Spectral" w:hAnsi="Spectral" w:cs="Spectral"/>
          <w:color w:val="000000"/>
          <w:sz w:val="24"/>
          <w:szCs w:val="24"/>
          <w:highlight w:val="white"/>
        </w:rPr>
        <w:t>94720.</w:t>
      </w:r>
    </w:p>
    <w:p w14:paraId="13A0AA76" w14:textId="77777777" w:rsidR="003534A3" w:rsidRDefault="00066DA5">
      <w:pPr>
        <w:pStyle w:val="Normal1"/>
        <w:rPr>
          <w:rFonts w:ascii="Spectral" w:eastAsia="Spectral" w:hAnsi="Spectral" w:cs="Spectral"/>
          <w:sz w:val="24"/>
          <w:szCs w:val="24"/>
        </w:rPr>
      </w:pPr>
      <w:bookmarkStart w:id="2" w:name="_1fob9te" w:colFirst="0" w:colLast="0"/>
      <w:bookmarkEnd w:id="2"/>
      <w:r>
        <w:rPr>
          <w:rFonts w:ascii="Spectral" w:eastAsia="Spectral" w:hAnsi="Spectral" w:cs="Spectral"/>
          <w:sz w:val="24"/>
          <w:szCs w:val="24"/>
          <w:vertAlign w:val="superscript"/>
        </w:rPr>
        <w:t xml:space="preserve">2 </w:t>
      </w:r>
      <w:r>
        <w:rPr>
          <w:rFonts w:ascii="Spectral" w:eastAsia="Spectral" w:hAnsi="Spectral" w:cs="Spectral"/>
          <w:sz w:val="24"/>
          <w:szCs w:val="24"/>
        </w:rPr>
        <w:t xml:space="preserve">Department of Biology, Duke University. </w:t>
      </w:r>
      <w:r>
        <w:rPr>
          <w:rFonts w:ascii="Spectral" w:eastAsia="Spectral" w:hAnsi="Spectral" w:cs="Spectral"/>
          <w:sz w:val="24"/>
          <w:szCs w:val="24"/>
        </w:rPr>
        <w:br/>
        <w:t>Durham, NC, USA, 27708.</w:t>
      </w:r>
      <w:r>
        <w:rPr>
          <w:rFonts w:ascii="Spectral" w:eastAsia="Spectral" w:hAnsi="Spectral" w:cs="Spectral"/>
          <w:sz w:val="24"/>
          <w:szCs w:val="24"/>
        </w:rPr>
        <w:br/>
      </w:r>
      <w:r>
        <w:rPr>
          <w:rFonts w:ascii="Spectral" w:eastAsia="Spectral" w:hAnsi="Spectral" w:cs="Spectral"/>
          <w:sz w:val="24"/>
          <w:szCs w:val="24"/>
        </w:rPr>
        <w:br/>
        <w:t xml:space="preserve">*Corresponding author, </w:t>
      </w:r>
      <w:hyperlink r:id="rId8">
        <w:r>
          <w:rPr>
            <w:rFonts w:ascii="Spectral" w:eastAsia="Spectral" w:hAnsi="Spectral" w:cs="Spectral"/>
            <w:color w:val="0000FF"/>
            <w:sz w:val="24"/>
            <w:szCs w:val="24"/>
            <w:u w:val="single"/>
          </w:rPr>
          <w:t>gregory.lawrence.owens@gmail.com</w:t>
        </w:r>
      </w:hyperlink>
      <w:r>
        <w:br w:type="page"/>
      </w:r>
    </w:p>
    <w:p w14:paraId="57427404" w14:textId="4AB1DB1B" w:rsidR="003534A3" w:rsidRPr="00357AE7" w:rsidRDefault="00066DA5">
      <w:pPr>
        <w:pStyle w:val="Normal1"/>
        <w:spacing w:line="360" w:lineRule="auto"/>
        <w:rPr>
          <w:rFonts w:ascii="Spectral" w:eastAsia="Spectral" w:hAnsi="Spectral" w:cs="Spectral"/>
          <w:b/>
          <w:sz w:val="24"/>
          <w:szCs w:val="24"/>
        </w:rPr>
      </w:pPr>
      <w:bookmarkStart w:id="3" w:name="_3znysh7" w:colFirst="0" w:colLast="0"/>
      <w:bookmarkEnd w:id="3"/>
      <w:r w:rsidRPr="00357AE7">
        <w:rPr>
          <w:rFonts w:ascii="Spectral" w:eastAsia="Spectral" w:hAnsi="Spectral" w:cs="Spectral"/>
          <w:b/>
          <w:sz w:val="24"/>
          <w:szCs w:val="24"/>
        </w:rPr>
        <w:lastRenderedPageBreak/>
        <w:t>Anthropogenic climate change is an urgent threat to species diversity</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Thomas et al. 2004</w:t>
      </w:r>
      <w:r w:rsidR="009B3B93">
        <w:rPr>
          <w:rFonts w:ascii="Spectral" w:eastAsia="Spectral" w:hAnsi="Spectral" w:cs="Spectral"/>
          <w:b/>
          <w:sz w:val="24"/>
          <w:szCs w:val="24"/>
        </w:rPr>
        <w:t xml:space="preserve">, </w:t>
      </w:r>
      <w:r w:rsidR="009B3B93" w:rsidRPr="009B3B93">
        <w:rPr>
          <w:rFonts w:ascii="Spectral" w:eastAsia="Spectral" w:hAnsi="Spectral" w:cs="Spectral"/>
          <w:b/>
          <w:sz w:val="24"/>
          <w:szCs w:val="24"/>
        </w:rPr>
        <w:t>Hoffmann and Sgro 2011</w:t>
      </w:r>
      <w:r w:rsidR="00033687">
        <w:rPr>
          <w:rFonts w:ascii="Spectral" w:eastAsia="Spectral" w:hAnsi="Spectral" w:cs="Spectral"/>
          <w:b/>
          <w:sz w:val="24"/>
          <w:szCs w:val="24"/>
        </w:rPr>
        <w:t>)</w:t>
      </w:r>
      <w:r w:rsidRPr="00357AE7">
        <w:rPr>
          <w:rFonts w:ascii="Spectral" w:eastAsia="Spectral" w:hAnsi="Spectral" w:cs="Spectral"/>
          <w:b/>
          <w:sz w:val="24"/>
          <w:szCs w:val="24"/>
        </w:rPr>
        <w:t xml:space="preserve">. One aspect of this threat is the </w:t>
      </w:r>
      <w:r w:rsidR="00FE5EB1">
        <w:rPr>
          <w:rFonts w:ascii="Spectral" w:eastAsia="Spectral" w:hAnsi="Spectral" w:cs="Spectral"/>
          <w:b/>
          <w:sz w:val="24"/>
          <w:szCs w:val="24"/>
        </w:rPr>
        <w:t xml:space="preserve">merging of species </w:t>
      </w:r>
      <w:r w:rsidRPr="00357AE7">
        <w:rPr>
          <w:rFonts w:ascii="Spectral" w:eastAsia="Spectral" w:hAnsi="Spectral" w:cs="Spectral"/>
          <w:b/>
          <w:sz w:val="24"/>
          <w:szCs w:val="24"/>
        </w:rPr>
        <w:t>through increased hybridization</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Todesco et al. 2016</w:t>
      </w:r>
      <w:r w:rsidR="00033687">
        <w:rPr>
          <w:rFonts w:ascii="Spectral" w:eastAsia="Spectral" w:hAnsi="Spectral" w:cs="Spectral"/>
          <w:b/>
          <w:sz w:val="24"/>
          <w:szCs w:val="24"/>
        </w:rPr>
        <w:t>)</w:t>
      </w:r>
      <w:r w:rsidRPr="00357AE7">
        <w:rPr>
          <w:rFonts w:ascii="Spectral" w:eastAsia="Spectral" w:hAnsi="Spectral" w:cs="Spectral"/>
          <w:b/>
          <w:sz w:val="24"/>
          <w:szCs w:val="24"/>
        </w:rPr>
        <w:t>. The primary mechanism for</w:t>
      </w:r>
      <w:r w:rsidRPr="00357AE7">
        <w:rPr>
          <w:rFonts w:ascii="Spectral" w:eastAsia="Spectral" w:hAnsi="Spectral" w:cs="Spectral"/>
          <w:b/>
          <w:color w:val="000000"/>
          <w:sz w:val="24"/>
          <w:szCs w:val="24"/>
        </w:rPr>
        <w:t xml:space="preserve"> this </w:t>
      </w:r>
      <w:r w:rsidRPr="00357AE7">
        <w:rPr>
          <w:rFonts w:ascii="Spectral" w:eastAsia="Spectral" w:hAnsi="Spectral" w:cs="Spectral"/>
          <w:b/>
          <w:sz w:val="24"/>
          <w:szCs w:val="24"/>
        </w:rPr>
        <w:t>collapse is thought to be the weakening of ecologically-mediated reproductive barriers, as demonstrated in many cases of “reverse speciation”</w:t>
      </w:r>
      <w:r w:rsidR="00033687">
        <w:rPr>
          <w:rFonts w:ascii="Spectral" w:eastAsia="Spectral" w:hAnsi="Spectral" w:cs="Spectral"/>
          <w:b/>
          <w:sz w:val="24"/>
          <w:szCs w:val="24"/>
        </w:rPr>
        <w:t xml:space="preserve"> (</w:t>
      </w:r>
      <w:r w:rsidR="009B3B93" w:rsidRPr="009B3B93">
        <w:rPr>
          <w:rFonts w:ascii="Spectral" w:eastAsia="Spectral" w:hAnsi="Spectral" w:cs="Spectral"/>
          <w:b/>
          <w:sz w:val="24"/>
          <w:szCs w:val="24"/>
        </w:rPr>
        <w:t>Chunco 2014</w:t>
      </w:r>
      <w:r w:rsidR="00033687">
        <w:rPr>
          <w:rFonts w:ascii="Spectral" w:eastAsia="Spectral" w:hAnsi="Spectral" w:cs="Spectral"/>
          <w:b/>
          <w:sz w:val="24"/>
          <w:szCs w:val="24"/>
        </w:rPr>
        <w:t>)</w:t>
      </w:r>
      <w:r w:rsidRPr="00357AE7">
        <w:rPr>
          <w:rFonts w:ascii="Spectral" w:eastAsia="Spectral" w:hAnsi="Spectral" w:cs="Spectral"/>
          <w:b/>
          <w:sz w:val="24"/>
          <w:szCs w:val="24"/>
        </w:rPr>
        <w:t xml:space="preserve">. Here, we expand on this idea and show that adaptive introgression between species adapting to a shared, moving climatic optimum can readily weaken </w:t>
      </w:r>
      <w:r w:rsidRPr="00357AE7">
        <w:rPr>
          <w:rFonts w:ascii="Spectral" w:eastAsia="Spectral" w:hAnsi="Spectral" w:cs="Spectral"/>
          <w:b/>
          <w:i/>
          <w:sz w:val="24"/>
          <w:szCs w:val="24"/>
        </w:rPr>
        <w:t>any</w:t>
      </w:r>
      <w:r w:rsidRPr="00357AE7">
        <w:rPr>
          <w:rFonts w:ascii="Spectral" w:eastAsia="Spectral" w:hAnsi="Spectral" w:cs="Spectral"/>
          <w:b/>
          <w:sz w:val="24"/>
          <w:szCs w:val="24"/>
        </w:rPr>
        <w:t xml:space="preserve"> reproductive barrier, including those that are completely independent of climate. Using genetically explicit forward-time simulations, we show that genetic linkage between alleles conferring adaptation to a changing climate and alleles conferring reproductive isolation (intrinsic and/or non-climatic extrinsic) can lead to adaptive introgression facilitating the homogenization of reproductive isolation alleles. This effect causes the decay of species boundaries across a broad and biologically-realistic parameter space. We explore how the magnitude of this effect depends upon the rate of climate change, the genetic architecture of adaptation, the initial degree of reproductive isolation, the degree to which reproductive isolation is intrinsic vs. extrinsic, and the mutation rate. These results highlight a previously unexplored effect of rapid climate change on species diversity.</w:t>
      </w:r>
    </w:p>
    <w:p w14:paraId="2EE696F6" w14:textId="206F37CF" w:rsidR="00630CA0" w:rsidRDefault="00066DA5" w:rsidP="00630CA0">
      <w:pPr>
        <w:pStyle w:val="Normal1"/>
        <w:spacing w:line="360" w:lineRule="auto"/>
        <w:rPr>
          <w:rFonts w:ascii="Spectral" w:eastAsia="Spectral" w:hAnsi="Spectral" w:cs="Spectral"/>
          <w:sz w:val="24"/>
          <w:szCs w:val="24"/>
        </w:rPr>
      </w:pPr>
      <w:bookmarkStart w:id="4" w:name="_2et92p0" w:colFirst="0" w:colLast="0"/>
      <w:bookmarkEnd w:id="4"/>
      <w:r>
        <w:rPr>
          <w:rFonts w:ascii="Spectral" w:eastAsia="Spectral" w:hAnsi="Spectral" w:cs="Spectral"/>
          <w:sz w:val="24"/>
          <w:szCs w:val="24"/>
        </w:rPr>
        <w:tab/>
        <w:t xml:space="preserve"> One potential effect</w:t>
      </w:r>
      <w:r w:rsidR="00FE5EB1">
        <w:rPr>
          <w:rFonts w:ascii="Spectral" w:eastAsia="Spectral" w:hAnsi="Spectral" w:cs="Spectral"/>
          <w:sz w:val="24"/>
          <w:szCs w:val="24"/>
        </w:rPr>
        <w:t xml:space="preserve"> of</w:t>
      </w:r>
      <w:r>
        <w:rPr>
          <w:rFonts w:ascii="Spectral" w:eastAsia="Spectral" w:hAnsi="Spectral" w:cs="Spectral"/>
          <w:sz w:val="24"/>
          <w:szCs w:val="24"/>
        </w:rPr>
        <w:t xml:space="preserve"> </w:t>
      </w:r>
      <w:r w:rsidR="00C91BE0">
        <w:rPr>
          <w:rFonts w:ascii="Spectral" w:eastAsia="Spectral" w:hAnsi="Spectral" w:cs="Spectral"/>
          <w:sz w:val="24"/>
          <w:szCs w:val="24"/>
        </w:rPr>
        <w:t>global climate change (GCC)</w:t>
      </w:r>
      <w:r>
        <w:rPr>
          <w:rFonts w:ascii="Spectral" w:eastAsia="Spectral" w:hAnsi="Spectral" w:cs="Spectral"/>
          <w:sz w:val="24"/>
          <w:szCs w:val="24"/>
        </w:rPr>
        <w:t xml:space="preserve"> is incre</w:t>
      </w:r>
      <w:r w:rsidR="00630CA0">
        <w:rPr>
          <w:rFonts w:ascii="Spectral" w:eastAsia="Spectral" w:hAnsi="Spectral" w:cs="Spectral"/>
          <w:sz w:val="24"/>
          <w:szCs w:val="24"/>
        </w:rPr>
        <w:t>ased interspecies hybridization</w:t>
      </w:r>
      <w:r>
        <w:rPr>
          <w:rFonts w:ascii="Spectral" w:eastAsia="Spectral" w:hAnsi="Spectral" w:cs="Spectral"/>
          <w:sz w:val="24"/>
          <w:szCs w:val="24"/>
        </w:rPr>
        <w:t xml:space="preserve"> </w:t>
      </w:r>
      <w:r w:rsidR="00630CA0">
        <w:rPr>
          <w:rFonts w:ascii="Spectral" w:eastAsia="Spectral" w:hAnsi="Spectral" w:cs="Spectral"/>
          <w:sz w:val="24"/>
          <w:szCs w:val="24"/>
        </w:rPr>
        <w:t xml:space="preserve">by, for example, bringing together species ranges or disrupting mating timing (Chunco 2014). </w:t>
      </w:r>
      <w:r>
        <w:rPr>
          <w:rFonts w:ascii="Spectral" w:eastAsia="Spectral" w:hAnsi="Spectral" w:cs="Spectral"/>
          <w:sz w:val="24"/>
          <w:szCs w:val="24"/>
        </w:rPr>
        <w:t xml:space="preserve">Such hybridization can cause a common species to subsume a rare species (Oliveira et al. 2008) or the collapse of multiple species into a single hybrid </w:t>
      </w:r>
      <w:r>
        <w:rPr>
          <w:rFonts w:ascii="Spectral" w:eastAsia="Spectral" w:hAnsi="Spectral" w:cs="Spectral"/>
          <w:sz w:val="24"/>
          <w:szCs w:val="24"/>
        </w:rPr>
        <w:lastRenderedPageBreak/>
        <w:t xml:space="preserve">swarm (Taylor et al. 2006). In both cases, species diversity </w:t>
      </w:r>
      <w:r w:rsidR="00FE5EB1">
        <w:rPr>
          <w:rFonts w:ascii="Spectral" w:eastAsia="Spectral" w:hAnsi="Spectral" w:cs="Spectral"/>
          <w:sz w:val="24"/>
          <w:szCs w:val="24"/>
        </w:rPr>
        <w:t>is</w:t>
      </w:r>
      <w:r>
        <w:rPr>
          <w:rFonts w:ascii="Spectral" w:eastAsia="Spectral" w:hAnsi="Spectral" w:cs="Spectral"/>
          <w:sz w:val="24"/>
          <w:szCs w:val="24"/>
        </w:rPr>
        <w:t xml:space="preserve"> lost</w:t>
      </w:r>
      <w:r w:rsidR="00630CA0">
        <w:rPr>
          <w:rFonts w:ascii="Spectral" w:eastAsia="Spectral" w:hAnsi="Spectral" w:cs="Spectral"/>
          <w:sz w:val="24"/>
          <w:szCs w:val="24"/>
        </w:rPr>
        <w:t xml:space="preserve"> as has been seen in smaller localized environmental shifts (Taylor et al. 2006; Vonlanthen et al. 2012).</w:t>
      </w:r>
    </w:p>
    <w:p w14:paraId="6B213CFF" w14:textId="29D9BFA3" w:rsidR="003534A3" w:rsidRDefault="00A56765" w:rsidP="003C70F2">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w:t>
      </w:r>
      <w:r w:rsidR="00066DA5">
        <w:rPr>
          <w:rFonts w:ascii="Spectral" w:eastAsia="Spectral" w:hAnsi="Spectral" w:cs="Spectral"/>
          <w:sz w:val="24"/>
          <w:szCs w:val="24"/>
        </w:rPr>
        <w:t xml:space="preserve">here is a rich theoretical literature dedicated to the study of the dynamics of </w:t>
      </w:r>
      <w:r w:rsidR="00630CA0">
        <w:rPr>
          <w:rFonts w:ascii="Spectral" w:eastAsia="Spectral" w:hAnsi="Spectral" w:cs="Spectral"/>
          <w:sz w:val="24"/>
          <w:szCs w:val="24"/>
        </w:rPr>
        <w:t xml:space="preserve">interspecific hybridization </w:t>
      </w:r>
      <w:r w:rsidR="004B334C">
        <w:rPr>
          <w:rFonts w:ascii="Spectral" w:eastAsia="Spectral" w:hAnsi="Spectral" w:cs="Spectral"/>
          <w:sz w:val="24"/>
          <w:szCs w:val="24"/>
        </w:rPr>
        <w:t>(reviewed in e.g. Abbot 2013, Barton 2013</w:t>
      </w:r>
      <w:r w:rsidR="00FE5EB1">
        <w:rPr>
          <w:rFonts w:ascii="Spectral" w:eastAsia="Spectral" w:hAnsi="Spectral" w:cs="Spectral"/>
          <w:sz w:val="24"/>
          <w:szCs w:val="24"/>
        </w:rPr>
        <w:t>,</w:t>
      </w:r>
      <w:r w:rsidR="004B334C">
        <w:rPr>
          <w:rFonts w:ascii="Spectral" w:eastAsia="Spectral" w:hAnsi="Spectral" w:cs="Spectral"/>
          <w:sz w:val="24"/>
          <w:szCs w:val="24"/>
        </w:rPr>
        <w:t xml:space="preserve"> </w:t>
      </w:r>
      <w:r w:rsidR="00066DA5">
        <w:rPr>
          <w:rFonts w:ascii="Spectral" w:eastAsia="Spectral" w:hAnsi="Spectral" w:cs="Spectral"/>
          <w:sz w:val="24"/>
          <w:szCs w:val="24"/>
        </w:rPr>
        <w:t>Seehausen 2013). However there has thus far been poor integration between models of reproductive isolation and models of adaptation to climate change.</w:t>
      </w:r>
      <w:r w:rsidR="003C70F2">
        <w:rPr>
          <w:rFonts w:ascii="Spectral" w:eastAsia="Spectral" w:hAnsi="Spectral" w:cs="Spectral"/>
          <w:sz w:val="24"/>
          <w:szCs w:val="24"/>
        </w:rPr>
        <w:t xml:space="preserve"> </w:t>
      </w:r>
      <w:r w:rsidR="00066DA5">
        <w:rPr>
          <w:rFonts w:ascii="Spectral" w:eastAsia="Spectral" w:hAnsi="Spectral" w:cs="Spectral"/>
          <w:sz w:val="24"/>
          <w:szCs w:val="24"/>
        </w:rPr>
        <w:t xml:space="preserve">The fact that introgression can transfer alleles between species has led to the idea that hybridization could facilitate adaptation to GCC through the transfer of adaptive alleles between species, i.e. adaptive introgression. This has traditionally been studied in the context of species/populations with pre-existing differential adaptation to the changing climate variable; for example a warm adapted species </w:t>
      </w:r>
      <w:r w:rsidR="00E52F47">
        <w:rPr>
          <w:rFonts w:ascii="Spectral" w:eastAsia="Spectral" w:hAnsi="Spectral" w:cs="Spectral"/>
          <w:sz w:val="24"/>
          <w:szCs w:val="24"/>
        </w:rPr>
        <w:t>transferring</w:t>
      </w:r>
      <w:r w:rsidR="00066DA5">
        <w:rPr>
          <w:rFonts w:ascii="Spectral" w:eastAsia="Spectral" w:hAnsi="Spectral" w:cs="Spectral"/>
          <w:sz w:val="24"/>
          <w:szCs w:val="24"/>
        </w:rPr>
        <w:t xml:space="preserve"> alleles to a cold adapted species (e.g. </w:t>
      </w:r>
      <w:r w:rsidR="00066DA5">
        <w:rPr>
          <w:rFonts w:ascii="Spectral" w:eastAsia="Spectral" w:hAnsi="Spectral" w:cs="Spectral"/>
          <w:color w:val="333333"/>
          <w:sz w:val="24"/>
          <w:szCs w:val="24"/>
        </w:rPr>
        <w:t>Gómez et al. 2015</w:t>
      </w:r>
      <w:r w:rsidR="00066DA5">
        <w:rPr>
          <w:rFonts w:ascii="Spectral" w:eastAsia="Spectral" w:hAnsi="Spectral" w:cs="Spectral"/>
          <w:sz w:val="24"/>
          <w:szCs w:val="24"/>
        </w:rPr>
        <w:t xml:space="preserve">). In this example, one species acts as a pool of alleles preadapted to a future climatic optimum. Importantly, in these types of models, introgression is being driven by selection and not demographic processes or perturbations of prezygotic isolation, as seen in other models where climate change drives hybridization. </w:t>
      </w:r>
    </w:p>
    <w:p w14:paraId="752DF0A1" w14:textId="3A8B4F89" w:rsidR="003534A3" w:rsidRDefault="00066DA5">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What has not been appreciated in previous models of adaptation to a changing climate is that during a rapid environmental shift, segregating variation within two reproductively isolated species could theoretically undergo adaptive introgression even if neither species is particularly preadapted to the environmental shift. We propose that climate-induced adaptive introgression could readily occur in most species because (1) the identity of the particular alleles involved in climatic adaptation are likely idiosyncratic in each species/population, and (2) these alleles could, in principle, be globally adaptive under a GCC scenario. Indeed, segregating climate adaptation alleles </w:t>
      </w:r>
      <w:r>
        <w:rPr>
          <w:rFonts w:ascii="Spectral" w:eastAsia="Spectral" w:hAnsi="Spectral" w:cs="Spectral"/>
          <w:sz w:val="24"/>
          <w:szCs w:val="24"/>
        </w:rPr>
        <w:lastRenderedPageBreak/>
        <w:t>(or linked blocks of alleles) could easily be strong enough to outweigh the fitness costs of any linked reproductive isolation</w:t>
      </w:r>
      <w:r w:rsidR="00630CA0">
        <w:rPr>
          <w:rFonts w:ascii="Spectral" w:eastAsia="Spectral" w:hAnsi="Spectral" w:cs="Spectral"/>
          <w:sz w:val="24"/>
          <w:szCs w:val="24"/>
        </w:rPr>
        <w:t xml:space="preserve"> (RI)</w:t>
      </w:r>
      <w:r>
        <w:rPr>
          <w:rFonts w:ascii="Spectral" w:eastAsia="Spectral" w:hAnsi="Spectral" w:cs="Spectral"/>
          <w:sz w:val="24"/>
          <w:szCs w:val="24"/>
        </w:rPr>
        <w:t xml:space="preserve"> alleles. As a side effect, </w:t>
      </w:r>
      <w:r w:rsidR="00630CA0">
        <w:rPr>
          <w:rFonts w:ascii="Spectral" w:eastAsia="Spectral" w:hAnsi="Spectral" w:cs="Spectral"/>
          <w:sz w:val="24"/>
          <w:szCs w:val="24"/>
        </w:rPr>
        <w:t>RI</w:t>
      </w:r>
      <w:r>
        <w:rPr>
          <w:rFonts w:ascii="Spectral" w:eastAsia="Spectral" w:hAnsi="Spectral" w:cs="Spectral"/>
          <w:sz w:val="24"/>
          <w:szCs w:val="24"/>
        </w:rPr>
        <w:t xml:space="preserve"> alleles could readily be homogenized between species, reducing </w:t>
      </w:r>
      <w:r w:rsidR="00630CA0">
        <w:rPr>
          <w:rFonts w:ascii="Spectral" w:eastAsia="Spectral" w:hAnsi="Spectral" w:cs="Spectral"/>
          <w:sz w:val="24"/>
          <w:szCs w:val="24"/>
        </w:rPr>
        <w:t>RI</w:t>
      </w:r>
      <w:r>
        <w:rPr>
          <w:rFonts w:ascii="Spectral" w:eastAsia="Spectral" w:hAnsi="Spectral" w:cs="Spectral"/>
          <w:sz w:val="24"/>
          <w:szCs w:val="24"/>
        </w:rPr>
        <w:t xml:space="preserve"> and precipitating the collapse of species boundaries. This scenario dramatically increases the likelihood of GCC-induced introgression from populations differing in altitude or latitude, to nearly any parapatric pair capable of hybridization, even if </w:t>
      </w:r>
      <w:r w:rsidR="00630CA0">
        <w:rPr>
          <w:rFonts w:ascii="Spectral" w:eastAsia="Spectral" w:hAnsi="Spectral" w:cs="Spectral"/>
          <w:sz w:val="24"/>
          <w:szCs w:val="24"/>
        </w:rPr>
        <w:t>RI</w:t>
      </w:r>
      <w:r>
        <w:rPr>
          <w:rFonts w:ascii="Spectral" w:eastAsia="Spectral" w:hAnsi="Spectral" w:cs="Spectral"/>
          <w:sz w:val="24"/>
          <w:szCs w:val="24"/>
        </w:rPr>
        <w:t xml:space="preserve"> is initially high. </w:t>
      </w:r>
    </w:p>
    <w:p w14:paraId="49F5BC03" w14:textId="6E0A392B" w:rsidR="00FE4EF8"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sz w:val="24"/>
          <w:szCs w:val="24"/>
        </w:rPr>
        <w:tab/>
        <w:t>Here, we direct</w:t>
      </w:r>
      <w:r w:rsidR="007A4C83">
        <w:rPr>
          <w:rFonts w:ascii="Spectral" w:eastAsia="Spectral" w:hAnsi="Spectral" w:cs="Spectral"/>
          <w:sz w:val="24"/>
          <w:szCs w:val="24"/>
        </w:rPr>
        <w:t>ly test</w:t>
      </w:r>
      <w:r>
        <w:rPr>
          <w:rFonts w:ascii="Spectral" w:eastAsia="Spectral" w:hAnsi="Spectral" w:cs="Spectral"/>
          <w:sz w:val="24"/>
          <w:szCs w:val="24"/>
        </w:rPr>
        <w:t xml:space="preserve"> the role of climate-induced adaptive introgression in degrading reproductive barriers using state-of-the-art forward time population genetic computer simulations</w:t>
      </w:r>
      <w:r w:rsidR="00111026">
        <w:rPr>
          <w:rFonts w:ascii="Spectral" w:eastAsia="Spectral" w:hAnsi="Spectral" w:cs="Spectral"/>
          <w:sz w:val="24"/>
          <w:szCs w:val="24"/>
        </w:rPr>
        <w:t xml:space="preserve"> (</w:t>
      </w:r>
      <w:r w:rsidR="009B3B93">
        <w:rPr>
          <w:rFonts w:ascii="Spectral" w:eastAsia="Spectral" w:hAnsi="Spectral" w:cs="Spectral"/>
          <w:sz w:val="24"/>
          <w:szCs w:val="24"/>
        </w:rPr>
        <w:t xml:space="preserve">Supplemetary </w:t>
      </w:r>
      <w:r w:rsidR="00111026">
        <w:rPr>
          <w:rFonts w:ascii="Spectral" w:eastAsia="Spectral" w:hAnsi="Spectral" w:cs="Spectral"/>
          <w:sz w:val="24"/>
          <w:szCs w:val="24"/>
        </w:rPr>
        <w:t xml:space="preserve">Figure 1, </w:t>
      </w:r>
      <w:r w:rsidR="009B3B93">
        <w:rPr>
          <w:rFonts w:ascii="Spectral" w:eastAsia="Spectral" w:hAnsi="Spectral" w:cs="Spectral"/>
          <w:sz w:val="24"/>
          <w:szCs w:val="24"/>
        </w:rPr>
        <w:t>Online</w:t>
      </w:r>
      <w:r w:rsidR="00111026">
        <w:rPr>
          <w:rFonts w:ascii="Spectral" w:eastAsia="Spectral" w:hAnsi="Spectral" w:cs="Spectral"/>
          <w:sz w:val="24"/>
          <w:szCs w:val="24"/>
        </w:rPr>
        <w:t xml:space="preserve"> Methods)</w:t>
      </w:r>
      <w:r>
        <w:rPr>
          <w:rFonts w:ascii="Spectral" w:eastAsia="Spectral" w:hAnsi="Spectral" w:cs="Spectral"/>
          <w:sz w:val="24"/>
          <w:szCs w:val="24"/>
        </w:rPr>
        <w:t xml:space="preserve">. </w:t>
      </w:r>
      <w:r w:rsidR="003C70F2">
        <w:rPr>
          <w:rFonts w:ascii="Spectral" w:eastAsia="Spectral" w:hAnsi="Spectral" w:cs="Spectral"/>
          <w:sz w:val="24"/>
          <w:szCs w:val="24"/>
        </w:rPr>
        <w:t xml:space="preserve">We consider the scenario of two parapatric species inhabiting demes in two different habitats. These species exchange migrants at a low level, but </w:t>
      </w:r>
      <w:r w:rsidR="00630CA0">
        <w:rPr>
          <w:rFonts w:ascii="Spectral" w:eastAsia="Spectral" w:hAnsi="Spectral" w:cs="Spectral"/>
          <w:sz w:val="24"/>
          <w:szCs w:val="24"/>
        </w:rPr>
        <w:t>RI</w:t>
      </w:r>
      <w:r w:rsidR="003C70F2">
        <w:rPr>
          <w:rFonts w:ascii="Spectral" w:eastAsia="Spectral" w:hAnsi="Spectral" w:cs="Spectral"/>
          <w:sz w:val="24"/>
          <w:szCs w:val="24"/>
        </w:rPr>
        <w:t xml:space="preserve">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directly affect the degree of local adaptation and/or </w:t>
      </w:r>
      <w:r w:rsidR="00630CA0">
        <w:rPr>
          <w:rFonts w:ascii="Spectral" w:eastAsia="Spectral" w:hAnsi="Spectral" w:cs="Spectral"/>
          <w:sz w:val="24"/>
          <w:szCs w:val="24"/>
        </w:rPr>
        <w:t>RI</w:t>
      </w:r>
      <w:r w:rsidR="003C70F2">
        <w:rPr>
          <w:rFonts w:ascii="Spectral" w:eastAsia="Spectral" w:hAnsi="Spectral" w:cs="Spectral"/>
          <w:sz w:val="24"/>
          <w:szCs w:val="24"/>
        </w:rPr>
        <w:t xml:space="preserve">, i.e. </w:t>
      </w:r>
      <w:r w:rsidR="00630CA0">
        <w:rPr>
          <w:rFonts w:ascii="Spectral" w:eastAsia="Spectral" w:hAnsi="Spectral" w:cs="Spectral"/>
          <w:sz w:val="24"/>
          <w:szCs w:val="24"/>
        </w:rPr>
        <w:t>RI</w:t>
      </w:r>
      <w:r w:rsidR="003C70F2">
        <w:rPr>
          <w:rFonts w:ascii="Spectral" w:eastAsia="Spectral" w:hAnsi="Spectral" w:cs="Spectral"/>
          <w:sz w:val="24"/>
          <w:szCs w:val="24"/>
        </w:rPr>
        <w:t xml:space="preserve"> is completely independent of the direct effects of climate. The climate oscillation co</w:t>
      </w:r>
      <w:r w:rsidR="007A4C83">
        <w:rPr>
          <w:rFonts w:ascii="Spectral" w:eastAsia="Spectral" w:hAnsi="Spectral" w:cs="Spectral"/>
          <w:sz w:val="24"/>
          <w:szCs w:val="24"/>
        </w:rPr>
        <w:t>ntinues for a long initial burn-</w:t>
      </w:r>
      <w:r w:rsidR="003C70F2">
        <w:rPr>
          <w:rFonts w:ascii="Spectral" w:eastAsia="Spectral" w:hAnsi="Spectral" w:cs="Spectral"/>
          <w:sz w:val="24"/>
          <w:szCs w:val="24"/>
        </w:rPr>
        <w:t xml:space="preserve">in period, during which alleles conferring adaptation to climate </w:t>
      </w:r>
      <w:r w:rsidR="005D1004">
        <w:rPr>
          <w:rFonts w:ascii="Spectral" w:eastAsia="Spectral" w:hAnsi="Spectral" w:cs="Spectral"/>
          <w:sz w:val="24"/>
          <w:szCs w:val="24"/>
        </w:rPr>
        <w:t xml:space="preserve">(i.e. climate QTL) </w:t>
      </w:r>
      <w:r w:rsidR="003C70F2">
        <w:rPr>
          <w:rFonts w:ascii="Spectral" w:eastAsia="Spectral" w:hAnsi="Spectral" w:cs="Spectral"/>
          <w:sz w:val="24"/>
          <w:szCs w:val="24"/>
        </w:rPr>
        <w:t xml:space="preserve">accumulate in each species. After this period, the oscillation ends and the climatic optimum begins rapidly increasing at a constant rate, as is expected under projections of anthropogenic climate change. </w:t>
      </w:r>
      <w:r w:rsidR="00111026">
        <w:rPr>
          <w:rFonts w:ascii="Spectral" w:eastAsia="Spectral" w:hAnsi="Spectral" w:cs="Spectral"/>
          <w:sz w:val="24"/>
          <w:szCs w:val="24"/>
        </w:rPr>
        <w:t xml:space="preserve">We then measure the amount of </w:t>
      </w:r>
      <w:r w:rsidR="00630CA0">
        <w:rPr>
          <w:rFonts w:ascii="Spectral" w:eastAsia="Spectral" w:hAnsi="Spectral" w:cs="Spectral"/>
          <w:sz w:val="24"/>
          <w:szCs w:val="24"/>
        </w:rPr>
        <w:t>RI</w:t>
      </w:r>
      <w:r w:rsidR="00111026">
        <w:rPr>
          <w:rFonts w:ascii="Spectral" w:eastAsia="Spectral" w:hAnsi="Spectral" w:cs="Spectral"/>
          <w:sz w:val="24"/>
          <w:szCs w:val="24"/>
        </w:rPr>
        <w:t xml:space="preserve"> lost at the end of the climate change period, in comparison to a control period of the same length. </w:t>
      </w:r>
      <w:bookmarkStart w:id="5" w:name="_tyjcwt" w:colFirst="0" w:colLast="0"/>
      <w:bookmarkEnd w:id="5"/>
      <w:r w:rsidR="00FE4EF8">
        <w:rPr>
          <w:rFonts w:ascii="Spectral" w:eastAsia="Spectral" w:hAnsi="Spectral" w:cs="Spectral"/>
          <w:sz w:val="24"/>
          <w:szCs w:val="24"/>
        </w:rPr>
        <w:t>With our sim</w:t>
      </w:r>
      <w:r w:rsidR="007A4C83">
        <w:rPr>
          <w:rFonts w:ascii="Spectral" w:eastAsia="Spectral" w:hAnsi="Spectral" w:cs="Spectral"/>
          <w:sz w:val="24"/>
          <w:szCs w:val="24"/>
        </w:rPr>
        <w:t>ulations we ask three questions;</w:t>
      </w:r>
      <w:r w:rsidR="00FE4EF8">
        <w:rPr>
          <w:rFonts w:ascii="Spectral" w:eastAsia="Spectral" w:hAnsi="Spectral" w:cs="Spectral"/>
          <w:sz w:val="24"/>
          <w:szCs w:val="24"/>
        </w:rPr>
        <w:t xml:space="preserve"> </w:t>
      </w:r>
      <w:r w:rsidR="00630CA0">
        <w:rPr>
          <w:rFonts w:ascii="Spectral" w:eastAsia="Spectral" w:hAnsi="Spectral" w:cs="Spectral"/>
          <w:sz w:val="24"/>
          <w:szCs w:val="24"/>
        </w:rPr>
        <w:t>(</w:t>
      </w:r>
      <w:r w:rsidR="00FE4EF8">
        <w:rPr>
          <w:rFonts w:ascii="Spectral" w:eastAsia="Spectral" w:hAnsi="Spectral" w:cs="Spectral"/>
          <w:sz w:val="24"/>
          <w:szCs w:val="24"/>
        </w:rPr>
        <w:t xml:space="preserve">1) Can climate change drive RI collapse and what factors control its severity? </w:t>
      </w:r>
      <w:r w:rsidR="00630CA0">
        <w:rPr>
          <w:rFonts w:ascii="Spectral" w:eastAsia="Spectral" w:hAnsi="Spectral" w:cs="Spectral"/>
          <w:sz w:val="24"/>
          <w:szCs w:val="24"/>
        </w:rPr>
        <w:t>(</w:t>
      </w:r>
      <w:r w:rsidR="00FE4EF8">
        <w:rPr>
          <w:rFonts w:ascii="Spectral" w:eastAsia="Spectral" w:hAnsi="Spectral" w:cs="Spectral"/>
          <w:sz w:val="24"/>
          <w:szCs w:val="24"/>
        </w:rPr>
        <w:t xml:space="preserve">2) </w:t>
      </w:r>
      <w:r w:rsidR="00E52F47">
        <w:rPr>
          <w:rFonts w:ascii="Spectral" w:eastAsia="Spectral" w:hAnsi="Spectral" w:cs="Spectral"/>
          <w:sz w:val="24"/>
          <w:szCs w:val="24"/>
        </w:rPr>
        <w:t xml:space="preserve">To what extent does </w:t>
      </w:r>
      <w:r w:rsidR="00FE4EF8">
        <w:rPr>
          <w:rFonts w:ascii="Spectral" w:eastAsia="Spectral" w:hAnsi="Spectral" w:cs="Spectral"/>
          <w:sz w:val="24"/>
          <w:szCs w:val="24"/>
        </w:rPr>
        <w:t xml:space="preserve">introgression </w:t>
      </w:r>
      <w:r w:rsidR="00E52F47">
        <w:rPr>
          <w:rFonts w:ascii="Spectral" w:eastAsia="Spectral" w:hAnsi="Spectral" w:cs="Spectral"/>
          <w:sz w:val="24"/>
          <w:szCs w:val="24"/>
        </w:rPr>
        <w:t xml:space="preserve">facilitate </w:t>
      </w:r>
      <w:r w:rsidR="00FE4EF8">
        <w:rPr>
          <w:rFonts w:ascii="Spectral" w:eastAsia="Spectral" w:hAnsi="Spectral" w:cs="Spectral"/>
          <w:sz w:val="24"/>
          <w:szCs w:val="24"/>
        </w:rPr>
        <w:lastRenderedPageBreak/>
        <w:t xml:space="preserve">adaptation to climate change? </w:t>
      </w:r>
      <w:r w:rsidR="00630CA0">
        <w:rPr>
          <w:rFonts w:ascii="Spectral" w:eastAsia="Spectral" w:hAnsi="Spectral" w:cs="Spectral"/>
          <w:sz w:val="24"/>
          <w:szCs w:val="24"/>
        </w:rPr>
        <w:t>(</w:t>
      </w:r>
      <w:r w:rsidR="00FE4EF8">
        <w:rPr>
          <w:rFonts w:ascii="Spectral" w:eastAsia="Spectral" w:hAnsi="Spectral" w:cs="Spectral"/>
          <w:sz w:val="24"/>
          <w:szCs w:val="24"/>
        </w:rPr>
        <w:t xml:space="preserve">3) </w:t>
      </w:r>
      <w:r w:rsidR="00E52F47">
        <w:rPr>
          <w:rFonts w:ascii="Spectral" w:eastAsia="Spectral" w:hAnsi="Spectral" w:cs="Spectral"/>
          <w:sz w:val="24"/>
          <w:szCs w:val="24"/>
        </w:rPr>
        <w:t xml:space="preserve">Do </w:t>
      </w:r>
      <w:r w:rsidR="00F37CD7">
        <w:rPr>
          <w:rFonts w:ascii="Spectral" w:eastAsia="Spectral" w:hAnsi="Spectral" w:cs="Spectral"/>
          <w:sz w:val="24"/>
          <w:szCs w:val="24"/>
        </w:rPr>
        <w:t>the</w:t>
      </w:r>
      <w:r w:rsidR="00E52F47">
        <w:rPr>
          <w:rFonts w:ascii="Spectral" w:eastAsia="Spectral" w:hAnsi="Spectral" w:cs="Spectral"/>
          <w:sz w:val="24"/>
          <w:szCs w:val="24"/>
        </w:rPr>
        <w:t xml:space="preserve"> </w:t>
      </w:r>
      <w:r w:rsidR="00F37CD7">
        <w:rPr>
          <w:rFonts w:ascii="Spectral" w:eastAsia="Spectral" w:hAnsi="Spectral" w:cs="Spectral"/>
          <w:sz w:val="24"/>
          <w:szCs w:val="24"/>
        </w:rPr>
        <w:t>latter two phenomena</w:t>
      </w:r>
      <w:r w:rsidR="00E52F47">
        <w:rPr>
          <w:rFonts w:ascii="Spectral" w:eastAsia="Spectral" w:hAnsi="Spectral" w:cs="Spectral"/>
          <w:sz w:val="24"/>
          <w:szCs w:val="24"/>
        </w:rPr>
        <w:t xml:space="preserve"> occur under realistic evolutionary conditions</w:t>
      </w:r>
      <w:r w:rsidR="00FE4EF8">
        <w:rPr>
          <w:rFonts w:ascii="Spectral" w:eastAsia="Spectral" w:hAnsi="Spectral" w:cs="Spectral"/>
          <w:sz w:val="24"/>
          <w:szCs w:val="24"/>
        </w:rPr>
        <w:t xml:space="preserve">? </w:t>
      </w:r>
    </w:p>
    <w:p w14:paraId="2C3486DB" w14:textId="7A3FD3EF" w:rsidR="003D0A3A"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i/>
          <w:sz w:val="24"/>
          <w:szCs w:val="24"/>
        </w:rPr>
        <w:tab/>
      </w:r>
      <w:r>
        <w:rPr>
          <w:rFonts w:ascii="Spectral" w:eastAsia="Spectral" w:hAnsi="Spectral" w:cs="Spectral"/>
          <w:sz w:val="24"/>
          <w:szCs w:val="24"/>
        </w:rPr>
        <w:t>When climate change is rapid, we find that adaptive introgression of climate QTL alleles rapidly drives the homogenization of allele frequencies at linked R</w:t>
      </w:r>
      <w:r w:rsidR="009B3B93">
        <w:rPr>
          <w:rFonts w:ascii="Spectral" w:eastAsia="Spectral" w:hAnsi="Spectral" w:cs="Spectral"/>
          <w:sz w:val="24"/>
          <w:szCs w:val="24"/>
        </w:rPr>
        <w:t>I loci between species. Figure 1</w:t>
      </w:r>
      <w:r>
        <w:rPr>
          <w:rFonts w:ascii="Spectral" w:eastAsia="Spectral" w:hAnsi="Spectral" w:cs="Spectral"/>
          <w:sz w:val="24"/>
          <w:szCs w:val="24"/>
        </w:rPr>
        <w:t xml:space="preserve"> visualizes one example simulation where after 100 generations of climate change, RI is degraded to nearly half </w:t>
      </w:r>
      <w:r w:rsidR="009B3B93">
        <w:rPr>
          <w:rFonts w:ascii="Spectral" w:eastAsia="Spectral" w:hAnsi="Spectral" w:cs="Spectral"/>
          <w:sz w:val="24"/>
          <w:szCs w:val="24"/>
        </w:rPr>
        <w:t>its original strength (Figure 1a</w:t>
      </w:r>
      <w:r>
        <w:rPr>
          <w:rFonts w:ascii="Spectral" w:eastAsia="Spectral" w:hAnsi="Spectral" w:cs="Spectral"/>
          <w:sz w:val="24"/>
          <w:szCs w:val="24"/>
        </w:rPr>
        <w:t xml:space="preserve">) and introgressed climate </w:t>
      </w:r>
      <w:r w:rsidR="009B3B93">
        <w:rPr>
          <w:rFonts w:ascii="Spectral" w:eastAsia="Spectral" w:hAnsi="Spectral" w:cs="Spectral"/>
          <w:sz w:val="24"/>
          <w:szCs w:val="24"/>
        </w:rPr>
        <w:t>QTL alleles are common (Figure 1b</w:t>
      </w:r>
      <w:r>
        <w:rPr>
          <w:rFonts w:ascii="Spectral" w:eastAsia="Spectral" w:hAnsi="Spectral" w:cs="Spectral"/>
          <w:sz w:val="24"/>
          <w:szCs w:val="24"/>
        </w:rPr>
        <w:t>). As climate QTL alleles move between populations, RI and neutral alleles hitchhike along with them resulting in substantial gen</w:t>
      </w:r>
      <w:r w:rsidR="009B3B93">
        <w:rPr>
          <w:rFonts w:ascii="Spectral" w:eastAsia="Spectral" w:hAnsi="Spectral" w:cs="Spectral"/>
          <w:sz w:val="24"/>
          <w:szCs w:val="24"/>
        </w:rPr>
        <w:t>ome-wide introgression (Figure 1a &amp; 1c</w:t>
      </w:r>
      <w:r>
        <w:rPr>
          <w:rFonts w:ascii="Spectral" w:eastAsia="Spectral" w:hAnsi="Spectral" w:cs="Spectral"/>
          <w:sz w:val="24"/>
          <w:szCs w:val="24"/>
        </w:rPr>
        <w:t>). In contrast, in the control scenario without climate change, RI remains intact and in</w:t>
      </w:r>
      <w:r w:rsidR="009B3B93">
        <w:rPr>
          <w:rFonts w:ascii="Spectral" w:eastAsia="Spectral" w:hAnsi="Spectral" w:cs="Spectral"/>
          <w:sz w:val="24"/>
          <w:szCs w:val="24"/>
        </w:rPr>
        <w:t>trogression is minimal (Figure 1 e-h</w:t>
      </w:r>
      <w:r>
        <w:rPr>
          <w:rFonts w:ascii="Spectral" w:eastAsia="Spectral" w:hAnsi="Spectral" w:cs="Spectral"/>
          <w:sz w:val="24"/>
          <w:szCs w:val="24"/>
        </w:rPr>
        <w:t>).</w:t>
      </w:r>
      <w:r w:rsidR="003D0A3A">
        <w:rPr>
          <w:rFonts w:ascii="Spectral" w:eastAsia="Spectral" w:hAnsi="Spectral" w:cs="Spectral"/>
          <w:sz w:val="24"/>
          <w:szCs w:val="24"/>
        </w:rPr>
        <w:tab/>
      </w:r>
    </w:p>
    <w:p w14:paraId="51A8DF73" w14:textId="17A0044B" w:rsidR="00250946" w:rsidRDefault="00066DA5" w:rsidP="00250946">
      <w:pPr>
        <w:pStyle w:val="Normal1"/>
        <w:spacing w:line="360" w:lineRule="auto"/>
        <w:rPr>
          <w:rFonts w:ascii="Spectral" w:eastAsia="Spectral" w:hAnsi="Spectral" w:cs="Spectral"/>
          <w:sz w:val="24"/>
          <w:szCs w:val="24"/>
        </w:rPr>
      </w:pPr>
      <w:r>
        <w:rPr>
          <w:rFonts w:ascii="Spectral" w:eastAsia="Spectral" w:hAnsi="Spectral" w:cs="Spectral"/>
        </w:rPr>
        <w:tab/>
      </w:r>
      <w:r>
        <w:rPr>
          <w:rFonts w:ascii="Spectral" w:eastAsia="Spectral" w:hAnsi="Spectral" w:cs="Spectral"/>
          <w:sz w:val="24"/>
          <w:szCs w:val="24"/>
        </w:rPr>
        <w:t>For a wide range of parameter</w:t>
      </w:r>
      <w:r w:rsidR="00F37CD7">
        <w:rPr>
          <w:rFonts w:ascii="Spectral" w:eastAsia="Spectral" w:hAnsi="Spectral" w:cs="Spectral"/>
          <w:sz w:val="24"/>
          <w:szCs w:val="24"/>
        </w:rPr>
        <w:t xml:space="preserve"> values</w:t>
      </w:r>
      <w:r>
        <w:rPr>
          <w:rFonts w:ascii="Spectral" w:eastAsia="Spectral" w:hAnsi="Spectral" w:cs="Spectral"/>
          <w:sz w:val="24"/>
          <w:szCs w:val="24"/>
        </w:rPr>
        <w:t xml:space="preserve"> we find decreased </w:t>
      </w:r>
      <w:r w:rsidR="005D1004">
        <w:rPr>
          <w:rFonts w:ascii="Spectral" w:eastAsia="Spectral" w:hAnsi="Spectral" w:cs="Spectral"/>
          <w:sz w:val="24"/>
          <w:szCs w:val="24"/>
        </w:rPr>
        <w:t>RI</w:t>
      </w:r>
      <w:r>
        <w:rPr>
          <w:rFonts w:ascii="Spectral" w:eastAsia="Spectral" w:hAnsi="Spectral" w:cs="Spectral"/>
          <w:sz w:val="24"/>
          <w:szCs w:val="24"/>
        </w:rPr>
        <w:t xml:space="preserve"> and increased introgressed ancestry under the cl</w:t>
      </w:r>
      <w:r w:rsidR="00E82E0E">
        <w:rPr>
          <w:rFonts w:ascii="Spectral" w:eastAsia="Spectral" w:hAnsi="Spectral" w:cs="Spectral"/>
          <w:sz w:val="24"/>
          <w:szCs w:val="24"/>
        </w:rPr>
        <w:t>imate change scenario (Figures 2</w:t>
      </w:r>
      <w:r>
        <w:rPr>
          <w:rFonts w:ascii="Spectral" w:eastAsia="Spectral" w:hAnsi="Spectral" w:cs="Spectral"/>
          <w:sz w:val="24"/>
          <w:szCs w:val="24"/>
        </w:rPr>
        <w:t xml:space="preserve"> and </w:t>
      </w:r>
      <w:r w:rsidR="00E82E0E">
        <w:rPr>
          <w:rFonts w:ascii="Spectral" w:eastAsia="Spectral" w:hAnsi="Spectral" w:cs="Spectral"/>
          <w:sz w:val="24"/>
          <w:szCs w:val="24"/>
        </w:rPr>
        <w:t>Supplementary Figure 2</w:t>
      </w:r>
      <w:r>
        <w:rPr>
          <w:rFonts w:ascii="Spectral" w:eastAsia="Spectral" w:hAnsi="Spectral" w:cs="Spectral"/>
          <w:sz w:val="24"/>
          <w:szCs w:val="24"/>
        </w:rPr>
        <w:t xml:space="preserve">). </w:t>
      </w:r>
      <w:r w:rsidR="00250946">
        <w:rPr>
          <w:rFonts w:ascii="Spectral" w:eastAsia="Spectral" w:hAnsi="Spectral" w:cs="Spectral"/>
          <w:sz w:val="24"/>
          <w:szCs w:val="24"/>
        </w:rPr>
        <w:t xml:space="preserve">When adaptive variation is limited, RI is initially weak, or environmental change is rapid, complete genetic homogenization is likely. In these cases, RI is completely degraded and would clearly represent speciation reversal in a natural system. In </w:t>
      </w:r>
      <w:r w:rsidR="00236011">
        <w:rPr>
          <w:rFonts w:ascii="Spectral" w:eastAsia="Spectral" w:hAnsi="Spectral" w:cs="Spectral"/>
          <w:sz w:val="24"/>
          <w:szCs w:val="24"/>
        </w:rPr>
        <w:t>other cases</w:t>
      </w:r>
      <w:r w:rsidR="00250946">
        <w:rPr>
          <w:rFonts w:ascii="Spectral" w:eastAsia="Spectral" w:hAnsi="Spectral" w:cs="Spectral"/>
          <w:sz w:val="24"/>
          <w:szCs w:val="24"/>
        </w:rPr>
        <w:t>, introgression is increased during environmental change, but populations do not completely homogenize (</w:t>
      </w:r>
      <w:r w:rsidR="00E82E0E">
        <w:rPr>
          <w:rFonts w:ascii="Spectral" w:eastAsia="Spectral" w:hAnsi="Spectral" w:cs="Spectral"/>
          <w:sz w:val="24"/>
          <w:szCs w:val="24"/>
        </w:rPr>
        <w:t>Supplementary Figure 2</w:t>
      </w:r>
      <w:r w:rsidR="00250946">
        <w:rPr>
          <w:rFonts w:ascii="Spectral" w:eastAsia="Spectral" w:hAnsi="Spectral" w:cs="Spectral"/>
          <w:sz w:val="24"/>
          <w:szCs w:val="24"/>
        </w:rPr>
        <w:t>). In these cases, RI is still erod</w:t>
      </w:r>
      <w:r w:rsidR="00E82E0E">
        <w:rPr>
          <w:rFonts w:ascii="Spectral" w:eastAsia="Spectral" w:hAnsi="Spectral" w:cs="Spectral"/>
          <w:sz w:val="24"/>
          <w:szCs w:val="24"/>
        </w:rPr>
        <w:t>ed between populations (Figure 2</w:t>
      </w:r>
      <w:r w:rsidR="00250946">
        <w:rPr>
          <w:rFonts w:ascii="Spectral" w:eastAsia="Spectral" w:hAnsi="Spectral" w:cs="Spectral"/>
          <w:sz w:val="24"/>
          <w:szCs w:val="24"/>
        </w:rPr>
        <w:t>). Importantly, we believe our estimates of RI loss are likely conservative, because we do not include any additional factors that would contribute to species collapse (e.g. cases where RI is directly affected by a change in climate).</w:t>
      </w:r>
    </w:p>
    <w:p w14:paraId="56911625" w14:textId="03C13112" w:rsidR="00250946" w:rsidRDefault="00250946" w:rsidP="00250946">
      <w:pPr>
        <w:pStyle w:val="Normal1"/>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We found that in the absence of divergent selection intrinsic </w:t>
      </w:r>
      <w:r w:rsidR="00F37CD7">
        <w:rPr>
          <w:rFonts w:ascii="Spectral" w:eastAsia="Spectral" w:hAnsi="Spectral" w:cs="Spectral"/>
          <w:sz w:val="24"/>
          <w:szCs w:val="24"/>
        </w:rPr>
        <w:t xml:space="preserve">reproductive </w:t>
      </w:r>
      <w:r>
        <w:rPr>
          <w:rFonts w:ascii="Spectral" w:eastAsia="Spectral" w:hAnsi="Spectral" w:cs="Spectral"/>
          <w:sz w:val="24"/>
          <w:szCs w:val="24"/>
        </w:rPr>
        <w:t xml:space="preserve">isolation (BDM incompatibilities) </w:t>
      </w:r>
      <w:r w:rsidR="00F37CD7">
        <w:rPr>
          <w:rFonts w:ascii="Spectral" w:eastAsia="Spectral" w:hAnsi="Spectral" w:cs="Spectral"/>
          <w:sz w:val="24"/>
          <w:szCs w:val="24"/>
        </w:rPr>
        <w:t xml:space="preserve">was </w:t>
      </w:r>
      <w:r>
        <w:rPr>
          <w:rFonts w:ascii="Spectral" w:eastAsia="Spectral" w:hAnsi="Spectral" w:cs="Spectral"/>
          <w:sz w:val="24"/>
          <w:szCs w:val="24"/>
        </w:rPr>
        <w:t>unable</w:t>
      </w:r>
      <w:r w:rsidR="007A4C83">
        <w:rPr>
          <w:rFonts w:ascii="Spectral" w:eastAsia="Spectral" w:hAnsi="Spectral" w:cs="Spectral"/>
          <w:sz w:val="24"/>
          <w:szCs w:val="24"/>
        </w:rPr>
        <w:t xml:space="preserve"> to maintain RI during the burn-</w:t>
      </w:r>
      <w:r>
        <w:rPr>
          <w:rFonts w:ascii="Spectral" w:eastAsia="Spectral" w:hAnsi="Spectral" w:cs="Spectral"/>
          <w:sz w:val="24"/>
          <w:szCs w:val="24"/>
        </w:rPr>
        <w:t xml:space="preserve">in period. This result is consistent with previous modelling of parapatric speciation (Barton &amp; </w:t>
      </w:r>
      <w:r>
        <w:rPr>
          <w:rFonts w:ascii="Spectral" w:eastAsia="Spectral" w:hAnsi="Spectral" w:cs="Spectral"/>
          <w:color w:val="222222"/>
          <w:sz w:val="24"/>
          <w:szCs w:val="24"/>
        </w:rPr>
        <w:t>Bengtsson</w:t>
      </w:r>
      <w:r w:rsidR="00F074C9">
        <w:rPr>
          <w:rFonts w:ascii="Spectral" w:eastAsia="Spectral" w:hAnsi="Spectral" w:cs="Spectral"/>
          <w:sz w:val="24"/>
          <w:szCs w:val="24"/>
        </w:rPr>
        <w:t xml:space="preserve"> 1986, Bank et al. 2012</w:t>
      </w:r>
      <w:r>
        <w:rPr>
          <w:rFonts w:ascii="Spectral" w:eastAsia="Spectral" w:hAnsi="Spectral" w:cs="Spectral"/>
          <w:sz w:val="24"/>
          <w:szCs w:val="24"/>
        </w:rPr>
        <w:t>). Consisten</w:t>
      </w:r>
      <w:r w:rsidR="007A4C83">
        <w:rPr>
          <w:rFonts w:ascii="Spectral" w:eastAsia="Spectral" w:hAnsi="Spectral" w:cs="Spectral"/>
          <w:sz w:val="24"/>
          <w:szCs w:val="24"/>
        </w:rPr>
        <w:t>t with their effect in the burn-</w:t>
      </w:r>
      <w:r>
        <w:rPr>
          <w:rFonts w:ascii="Spectral" w:eastAsia="Spectral" w:hAnsi="Spectral" w:cs="Spectral"/>
          <w:sz w:val="24"/>
          <w:szCs w:val="24"/>
        </w:rPr>
        <w:t>in period, during climate change, introgression and RI loss is enhanced when</w:t>
      </w:r>
      <w:r w:rsidR="00F37CD7">
        <w:rPr>
          <w:rFonts w:ascii="Spectral" w:eastAsia="Spectral" w:hAnsi="Spectral" w:cs="Spectral"/>
          <w:sz w:val="24"/>
          <w:szCs w:val="24"/>
        </w:rPr>
        <w:t xml:space="preserve"> RI is purely intrinsic</w:t>
      </w:r>
      <w:r w:rsidR="00236011">
        <w:rPr>
          <w:rFonts w:ascii="Spectral" w:eastAsia="Spectral" w:hAnsi="Spectral" w:cs="Spectral"/>
          <w:sz w:val="24"/>
          <w:szCs w:val="24"/>
        </w:rPr>
        <w:t xml:space="preserve">. </w:t>
      </w:r>
      <w:r w:rsidR="00111958">
        <w:rPr>
          <w:rFonts w:ascii="Spectral" w:eastAsia="Spectral" w:hAnsi="Spectral" w:cs="Spectral"/>
          <w:sz w:val="24"/>
          <w:szCs w:val="24"/>
        </w:rPr>
        <w:t>While o</w:t>
      </w:r>
      <w:r w:rsidR="00946E1E">
        <w:rPr>
          <w:rFonts w:ascii="Spectral" w:eastAsia="Spectral" w:hAnsi="Spectral" w:cs="Spectral"/>
          <w:sz w:val="24"/>
          <w:szCs w:val="24"/>
        </w:rPr>
        <w:t xml:space="preserve">ther </w:t>
      </w:r>
      <w:r w:rsidR="00111958">
        <w:rPr>
          <w:rFonts w:ascii="Spectral" w:eastAsia="Spectral" w:hAnsi="Spectral" w:cs="Spectral"/>
          <w:sz w:val="24"/>
          <w:szCs w:val="24"/>
        </w:rPr>
        <w:t xml:space="preserve">forms </w:t>
      </w:r>
      <w:r w:rsidR="00236011">
        <w:rPr>
          <w:rFonts w:ascii="Spectral" w:eastAsia="Spectral" w:hAnsi="Spectral" w:cs="Spectral"/>
          <w:sz w:val="24"/>
          <w:szCs w:val="24"/>
        </w:rPr>
        <w:t>of intrinsic isolation</w:t>
      </w:r>
      <w:r w:rsidR="00FF5E4E" w:rsidRPr="00FF5E4E">
        <w:rPr>
          <w:rFonts w:ascii="Spectral" w:eastAsia="Spectral" w:hAnsi="Spectral" w:cs="Spectral"/>
          <w:sz w:val="24"/>
          <w:szCs w:val="24"/>
        </w:rPr>
        <w:t xml:space="preserve"> </w:t>
      </w:r>
      <w:r w:rsidR="00FF5E4E">
        <w:rPr>
          <w:rFonts w:ascii="Spectral" w:eastAsia="Spectral" w:hAnsi="Spectral" w:cs="Spectral"/>
          <w:sz w:val="24"/>
          <w:szCs w:val="24"/>
        </w:rPr>
        <w:t>that are more resistant to introgression have been suggested (</w:t>
      </w:r>
      <w:r w:rsidR="00946E1E">
        <w:rPr>
          <w:rFonts w:ascii="Spectral" w:eastAsia="Spectral" w:hAnsi="Spectral" w:cs="Spectral"/>
          <w:sz w:val="24"/>
          <w:szCs w:val="24"/>
        </w:rPr>
        <w:t xml:space="preserve">Lindtke </w:t>
      </w:r>
      <w:r w:rsidR="00236011">
        <w:rPr>
          <w:rFonts w:ascii="Spectral" w:eastAsia="Spectral" w:hAnsi="Spectral" w:cs="Spectral"/>
          <w:sz w:val="24"/>
          <w:szCs w:val="24"/>
        </w:rPr>
        <w:t>&amp;</w:t>
      </w:r>
      <w:r w:rsidR="00946E1E">
        <w:rPr>
          <w:rFonts w:ascii="Spectral" w:eastAsia="Spectral" w:hAnsi="Spectral" w:cs="Spectral"/>
          <w:sz w:val="24"/>
          <w:szCs w:val="24"/>
        </w:rPr>
        <w:t xml:space="preserve"> Buerkle</w:t>
      </w:r>
      <w:r w:rsidR="00236011">
        <w:rPr>
          <w:rFonts w:ascii="Spectral" w:eastAsia="Spectral" w:hAnsi="Spectral" w:cs="Spectral"/>
          <w:sz w:val="24"/>
          <w:szCs w:val="24"/>
        </w:rPr>
        <w:t xml:space="preserve"> 2015</w:t>
      </w:r>
      <w:r w:rsidR="00FF5E4E">
        <w:rPr>
          <w:rFonts w:ascii="Spectral" w:eastAsia="Spectral" w:hAnsi="Spectral" w:cs="Spectral"/>
          <w:sz w:val="24"/>
          <w:szCs w:val="24"/>
        </w:rPr>
        <w:t>)</w:t>
      </w:r>
      <w:r w:rsidR="00946E1E">
        <w:rPr>
          <w:rFonts w:ascii="Spectral" w:eastAsia="Spectral" w:hAnsi="Spectral" w:cs="Spectral"/>
          <w:sz w:val="24"/>
          <w:szCs w:val="24"/>
        </w:rPr>
        <w:t>,</w:t>
      </w:r>
      <w:r w:rsidR="00712D13">
        <w:rPr>
          <w:rFonts w:ascii="Spectral" w:eastAsia="Spectral" w:hAnsi="Spectral" w:cs="Spectral"/>
          <w:sz w:val="24"/>
          <w:szCs w:val="24"/>
        </w:rPr>
        <w:t xml:space="preserve"> </w:t>
      </w:r>
      <w:r w:rsidR="00236011">
        <w:rPr>
          <w:rFonts w:ascii="Spectral" w:eastAsia="Spectral" w:hAnsi="Spectral" w:cs="Spectral"/>
          <w:sz w:val="24"/>
          <w:szCs w:val="24"/>
        </w:rPr>
        <w:t>any</w:t>
      </w:r>
      <w:r w:rsidR="00FF5E4E">
        <w:rPr>
          <w:rFonts w:ascii="Spectral" w:eastAsia="Spectral" w:hAnsi="Spectral" w:cs="Spectral"/>
          <w:sz w:val="24"/>
          <w:szCs w:val="24"/>
        </w:rPr>
        <w:t xml:space="preserve"> </w:t>
      </w:r>
      <w:r w:rsidR="00712D13">
        <w:rPr>
          <w:rFonts w:ascii="Spectral" w:eastAsia="Spectral" w:hAnsi="Spectral" w:cs="Spectral"/>
          <w:sz w:val="24"/>
          <w:szCs w:val="24"/>
        </w:rPr>
        <w:t>intrinsic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236011">
        <w:rPr>
          <w:rFonts w:ascii="Spectral" w:eastAsia="Spectral" w:hAnsi="Spectral" w:cs="Spectral"/>
          <w:sz w:val="24"/>
          <w:szCs w:val="24"/>
        </w:rPr>
        <w:t>can</w:t>
      </w:r>
      <w:r w:rsidR="00712D13">
        <w:rPr>
          <w:rFonts w:ascii="Spectral" w:eastAsia="Spectral" w:hAnsi="Spectral" w:cs="Spectral"/>
          <w:sz w:val="24"/>
          <w:szCs w:val="24"/>
        </w:rPr>
        <w:t xml:space="preserve"> </w:t>
      </w:r>
      <w:r w:rsidR="00FF5E4E">
        <w:rPr>
          <w:rFonts w:ascii="Spectral" w:eastAsia="Spectral" w:hAnsi="Spectral" w:cs="Spectral"/>
          <w:sz w:val="24"/>
          <w:szCs w:val="24"/>
        </w:rPr>
        <w:t>be</w:t>
      </w:r>
      <w:r w:rsidR="00712D13">
        <w:rPr>
          <w:rFonts w:ascii="Spectral" w:eastAsia="Spectral" w:hAnsi="Spectral" w:cs="Spectral"/>
          <w:sz w:val="24"/>
          <w:szCs w:val="24"/>
        </w:rPr>
        <w:t xml:space="preserve"> </w:t>
      </w:r>
      <w:r w:rsidR="00FF5E4E">
        <w:rPr>
          <w:rFonts w:ascii="Spectral" w:eastAsia="Spectral" w:hAnsi="Spectral" w:cs="Spectral"/>
          <w:sz w:val="24"/>
          <w:szCs w:val="24"/>
        </w:rPr>
        <w:t>weakend by</w:t>
      </w:r>
      <w:r w:rsidR="00712D13">
        <w:rPr>
          <w:rFonts w:ascii="Spectral" w:eastAsia="Spectral" w:hAnsi="Spectral" w:cs="Spectral"/>
          <w:sz w:val="24"/>
          <w:szCs w:val="24"/>
        </w:rPr>
        <w:t xml:space="preserve"> introgression</w:t>
      </w:r>
      <w:r w:rsidR="00FF5E4E">
        <w:rPr>
          <w:rFonts w:ascii="Spectral" w:eastAsia="Spectral" w:hAnsi="Spectral" w:cs="Spectral"/>
          <w:sz w:val="24"/>
          <w:szCs w:val="24"/>
        </w:rPr>
        <w:t>. In contrast</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the strength of </w:t>
      </w:r>
      <w:r w:rsidR="00236011">
        <w:rPr>
          <w:rFonts w:ascii="Spectral" w:eastAsia="Spectral" w:hAnsi="Spectral" w:cs="Spectral"/>
          <w:sz w:val="24"/>
          <w:szCs w:val="24"/>
        </w:rPr>
        <w:t xml:space="preserve">an </w:t>
      </w:r>
      <w:r w:rsidR="00712D13">
        <w:rPr>
          <w:rFonts w:ascii="Spectral" w:eastAsia="Spectral" w:hAnsi="Spectral" w:cs="Spectral"/>
          <w:sz w:val="24"/>
          <w:szCs w:val="24"/>
        </w:rPr>
        <w:t>extrinsic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is independent of genomic background </w:t>
      </w:r>
      <w:r w:rsidR="00712D13">
        <w:rPr>
          <w:rFonts w:ascii="Spectral" w:eastAsia="Spectral" w:hAnsi="Spectral" w:cs="Spectral"/>
          <w:sz w:val="24"/>
          <w:szCs w:val="24"/>
        </w:rPr>
        <w:t xml:space="preserve">, </w:t>
      </w:r>
      <w:r w:rsidR="00FF5E4E">
        <w:rPr>
          <w:rFonts w:ascii="Spectral" w:eastAsia="Spectral" w:hAnsi="Spectral" w:cs="Spectral"/>
          <w:sz w:val="24"/>
          <w:szCs w:val="24"/>
        </w:rPr>
        <w:t>and as such</w:t>
      </w:r>
      <w:r w:rsidR="00712D13">
        <w:rPr>
          <w:rFonts w:ascii="Spectral" w:eastAsia="Spectral" w:hAnsi="Spectral" w:cs="Spectral"/>
          <w:sz w:val="24"/>
          <w:szCs w:val="24"/>
        </w:rPr>
        <w:t xml:space="preserve"> </w:t>
      </w:r>
      <w:r w:rsidR="00236011">
        <w:rPr>
          <w:rFonts w:ascii="Spectral" w:eastAsia="Spectral" w:hAnsi="Spectral" w:cs="Spectral"/>
          <w:sz w:val="24"/>
          <w:szCs w:val="24"/>
        </w:rPr>
        <w:t xml:space="preserve">we </w:t>
      </w:r>
      <w:r w:rsidR="00712D13">
        <w:rPr>
          <w:rFonts w:ascii="Spectral" w:eastAsia="Spectral" w:hAnsi="Spectral" w:cs="Spectral"/>
          <w:sz w:val="24"/>
          <w:szCs w:val="24"/>
        </w:rPr>
        <w:t>do</w:t>
      </w:r>
      <w:r w:rsidR="00FF5E4E">
        <w:rPr>
          <w:rFonts w:ascii="Spectral" w:eastAsia="Spectral" w:hAnsi="Spectral" w:cs="Spectral"/>
          <w:sz w:val="24"/>
          <w:szCs w:val="24"/>
        </w:rPr>
        <w:t xml:space="preserve"> not</w:t>
      </w:r>
      <w:r w:rsidR="00712D13">
        <w:rPr>
          <w:rFonts w:ascii="Spectral" w:eastAsia="Spectral" w:hAnsi="Spectral" w:cs="Spectral"/>
          <w:sz w:val="24"/>
          <w:szCs w:val="24"/>
        </w:rPr>
        <w:t xml:space="preserve"> expect any form of intrinsic isolation to be more resistant to the adaptive introgression than the extrinsic isolation modelled here </w:t>
      </w:r>
      <w:r w:rsidR="00FF5E4E">
        <w:rPr>
          <w:rFonts w:ascii="Spectral" w:eastAsia="Spectral" w:hAnsi="Spectral" w:cs="Spectral"/>
          <w:sz w:val="24"/>
          <w:szCs w:val="24"/>
        </w:rPr>
        <w:t>(</w:t>
      </w:r>
      <w:r w:rsidR="00712D13">
        <w:rPr>
          <w:rFonts w:ascii="Spectral" w:eastAsia="Spectral" w:hAnsi="Spectral" w:cs="Spectral"/>
          <w:sz w:val="24"/>
          <w:szCs w:val="24"/>
        </w:rPr>
        <w:t>assuming similar genomic architecture</w:t>
      </w:r>
      <w:r w:rsidR="00FF5E4E">
        <w:rPr>
          <w:rFonts w:ascii="Spectral" w:eastAsia="Spectral" w:hAnsi="Spectral" w:cs="Spectral"/>
          <w:sz w:val="24"/>
          <w:szCs w:val="24"/>
        </w:rPr>
        <w:t>)</w:t>
      </w:r>
      <w:r w:rsidR="00946E1E">
        <w:rPr>
          <w:rFonts w:ascii="Spectral" w:eastAsia="Spectral" w:hAnsi="Spectral" w:cs="Spectral"/>
          <w:sz w:val="24"/>
          <w:szCs w:val="24"/>
        </w:rPr>
        <w:t xml:space="preserve">. </w:t>
      </w:r>
      <w:r>
        <w:rPr>
          <w:rFonts w:ascii="Spectral" w:eastAsia="Spectral" w:hAnsi="Spectral" w:cs="Spectral"/>
          <w:sz w:val="24"/>
          <w:szCs w:val="24"/>
        </w:rPr>
        <w:t>Thus, although we have focused on extrinsic RI, intrinsic RI is also susceptible to adaptive introgression.</w:t>
      </w:r>
    </w:p>
    <w:p w14:paraId="170B5B57" w14:textId="3062621E" w:rsidR="00250946" w:rsidRDefault="00250946" w:rsidP="00250946">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The ultimate question of which species are in danger of reverse speciation is dependent on a multitude of interacting factors</w:t>
      </w:r>
      <w:r w:rsidR="005F5A66">
        <w:rPr>
          <w:rFonts w:ascii="Spectral" w:eastAsia="Spectral" w:hAnsi="Spectral" w:cs="Spectral"/>
          <w:sz w:val="24"/>
          <w:szCs w:val="24"/>
        </w:rPr>
        <w:t>, but based on our simulations we can highlight several risk factors:</w:t>
      </w:r>
      <w:r>
        <w:rPr>
          <w:rFonts w:ascii="Spectral" w:eastAsia="Spectral" w:hAnsi="Spectral" w:cs="Spectral"/>
          <w:sz w:val="24"/>
          <w:szCs w:val="24"/>
        </w:rPr>
        <w:t xml:space="preserve"> </w:t>
      </w:r>
    </w:p>
    <w:p w14:paraId="29BBE08A" w14:textId="77777777"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For hybridization to be an issue, a potential hybridizing species must be at least in parapatry. Surveys have estimated the percent of species that hybridize with at least one other congener to be around 10-25%, although if climate change disrupts species ranges or premating isolation, that number may increase (Mallet 2005). </w:t>
      </w:r>
    </w:p>
    <w:p w14:paraId="27A1CFFF" w14:textId="77777777"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rate of environment change and the steepness of the changing fitness landscape. Species with broader climate niches will be less susceptible because they will be under weaker selection.</w:t>
      </w:r>
    </w:p>
    <w:p w14:paraId="05B53684" w14:textId="484925A4"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lastRenderedPageBreak/>
        <w:t xml:space="preserve">The genetic architecture of climate adaptation </w:t>
      </w:r>
      <w:r w:rsidR="005F5A66">
        <w:rPr>
          <w:rFonts w:ascii="Spectral" w:eastAsia="Spectral" w:hAnsi="Spectral" w:cs="Spectral"/>
          <w:sz w:val="24"/>
          <w:szCs w:val="24"/>
        </w:rPr>
        <w:t>within</w:t>
      </w:r>
      <w:r>
        <w:rPr>
          <w:rFonts w:ascii="Spectral" w:eastAsia="Spectral" w:hAnsi="Spectral" w:cs="Spectral"/>
          <w:sz w:val="24"/>
          <w:szCs w:val="24"/>
        </w:rPr>
        <w:t xml:space="preserve"> species. Species with numerous large effect climate adaptation alleles segregating within their gene pool will be more able to adapt to the changing climate </w:t>
      </w:r>
      <w:r>
        <w:rPr>
          <w:rFonts w:ascii="Spectral" w:eastAsia="Spectral" w:hAnsi="Spectral" w:cs="Spectral"/>
          <w:i/>
          <w:sz w:val="24"/>
          <w:szCs w:val="24"/>
        </w:rPr>
        <w:t>without</w:t>
      </w:r>
      <w:r>
        <w:rPr>
          <w:rFonts w:ascii="Spectral" w:eastAsia="Spectral" w:hAnsi="Spectral" w:cs="Spectral"/>
          <w:sz w:val="24"/>
          <w:szCs w:val="24"/>
        </w:rPr>
        <w:t xml:space="preserve"> introgressed alleles. Low diversity species will be more susceptible </w:t>
      </w:r>
      <w:r w:rsidR="005F5A66">
        <w:rPr>
          <w:rFonts w:ascii="Spectral" w:eastAsia="Spectral" w:hAnsi="Spectral" w:cs="Spectral"/>
          <w:sz w:val="24"/>
          <w:szCs w:val="24"/>
        </w:rPr>
        <w:t xml:space="preserve">to </w:t>
      </w:r>
      <w:r>
        <w:rPr>
          <w:rFonts w:ascii="Spectral" w:eastAsia="Spectral" w:hAnsi="Spectral" w:cs="Spectral"/>
          <w:sz w:val="24"/>
          <w:szCs w:val="24"/>
        </w:rPr>
        <w:t>adaptive introgression.</w:t>
      </w:r>
    </w:p>
    <w:p w14:paraId="13F9275E" w14:textId="76185ECF"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genetic architecture of reproductive isolation</w:t>
      </w:r>
      <w:r w:rsidR="005F5A66">
        <w:rPr>
          <w:rFonts w:ascii="Spectral" w:eastAsia="Spectral" w:hAnsi="Spectral" w:cs="Spectral"/>
          <w:sz w:val="24"/>
          <w:szCs w:val="24"/>
        </w:rPr>
        <w:t xml:space="preserve"> </w:t>
      </w:r>
      <w:r>
        <w:rPr>
          <w:rFonts w:ascii="Spectral" w:eastAsia="Spectral" w:hAnsi="Spectral" w:cs="Spectral"/>
          <w:sz w:val="24"/>
          <w:szCs w:val="24"/>
        </w:rPr>
        <w:t>between species. Species with few large effect RI loci will be more resistant to RI decay than species with a more diffuse and polygenic RI architecture.</w:t>
      </w:r>
      <w:r w:rsidR="00235363">
        <w:rPr>
          <w:rFonts w:ascii="Spectral" w:eastAsia="Spectral" w:hAnsi="Spectral" w:cs="Spectral"/>
          <w:sz w:val="24"/>
          <w:szCs w:val="24"/>
        </w:rPr>
        <w:t xml:space="preserve"> See the Supplementary Discussion</w:t>
      </w:r>
      <w:r>
        <w:rPr>
          <w:rFonts w:ascii="Spectral" w:eastAsia="Spectral" w:hAnsi="Spectral" w:cs="Spectral"/>
          <w:sz w:val="24"/>
          <w:szCs w:val="24"/>
        </w:rPr>
        <w:t xml:space="preserve"> </w:t>
      </w:r>
      <w:r w:rsidR="00235363">
        <w:rPr>
          <w:rFonts w:ascii="Spectral" w:eastAsia="Spectral" w:hAnsi="Spectral" w:cs="Spectral"/>
          <w:sz w:val="24"/>
          <w:szCs w:val="24"/>
        </w:rPr>
        <w:t xml:space="preserve">for further exploration on the role of </w:t>
      </w:r>
      <w:r w:rsidR="005F5A66">
        <w:rPr>
          <w:rFonts w:ascii="Spectral" w:eastAsia="Spectral" w:hAnsi="Spectral" w:cs="Spectral"/>
          <w:sz w:val="24"/>
          <w:szCs w:val="24"/>
        </w:rPr>
        <w:t xml:space="preserve">linkage and </w:t>
      </w:r>
      <w:r w:rsidR="00235363">
        <w:rPr>
          <w:rFonts w:ascii="Spectral" w:eastAsia="Spectral" w:hAnsi="Spectral" w:cs="Spectral"/>
          <w:sz w:val="24"/>
          <w:szCs w:val="24"/>
        </w:rPr>
        <w:t>recombination</w:t>
      </w:r>
      <w:r w:rsidR="005F5A66">
        <w:rPr>
          <w:rFonts w:ascii="Spectral" w:eastAsia="Spectral" w:hAnsi="Spectral" w:cs="Spectral"/>
          <w:sz w:val="24"/>
          <w:szCs w:val="24"/>
        </w:rPr>
        <w:t xml:space="preserve"> rate</w:t>
      </w:r>
      <w:r w:rsidR="00235363">
        <w:rPr>
          <w:rFonts w:ascii="Spectral" w:eastAsia="Spectral" w:hAnsi="Spectral" w:cs="Spectral"/>
          <w:sz w:val="24"/>
          <w:szCs w:val="24"/>
        </w:rPr>
        <w:t>.</w:t>
      </w:r>
    </w:p>
    <w:p w14:paraId="3AB9994C" w14:textId="58E596EB" w:rsidR="00BF04FE" w:rsidRPr="009B3B93" w:rsidRDefault="00250946" w:rsidP="009B3B93">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demographic and life history of the species. Unbalanced population sizes may result in one population harboring more adaptive alleles and lead to unbalanced introgression. Small populations will also be more susceptible to extinction due to the fitness costs of introgressed RI alleles. Features that reduce effective population size, e.g. high variance in reproductive success, are also likely to have reduced diversity of climate adapting alleles. </w:t>
      </w:r>
    </w:p>
    <w:p w14:paraId="3C77F86E" w14:textId="30FF67C0"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Our simulations suggest that rapidly changing environments can cause the collapse of species barriers </w:t>
      </w:r>
      <w:r w:rsidR="005F5A66">
        <w:rPr>
          <w:rFonts w:ascii="Spectral" w:eastAsia="Spectral" w:hAnsi="Spectral" w:cs="Spectral"/>
          <w:sz w:val="24"/>
          <w:szCs w:val="24"/>
        </w:rPr>
        <w:t>even when the mechanisms of reproductive isolation are independent of climate</w:t>
      </w:r>
      <w:r>
        <w:rPr>
          <w:rFonts w:ascii="Spectral" w:eastAsia="Spectral" w:hAnsi="Spectral" w:cs="Spectral"/>
          <w:sz w:val="24"/>
          <w:szCs w:val="24"/>
        </w:rPr>
        <w:t xml:space="preserve">. </w:t>
      </w:r>
      <w:r w:rsidR="005F5A66">
        <w:rPr>
          <w:rFonts w:ascii="Spectral" w:eastAsia="Spectral" w:hAnsi="Spectral" w:cs="Spectral"/>
          <w:sz w:val="24"/>
          <w:szCs w:val="24"/>
        </w:rPr>
        <w:t>We</w:t>
      </w:r>
      <w:r>
        <w:rPr>
          <w:rFonts w:ascii="Spectral" w:eastAsia="Spectral" w:hAnsi="Spectral" w:cs="Spectral"/>
          <w:sz w:val="24"/>
          <w:szCs w:val="24"/>
        </w:rPr>
        <w:t xml:space="preserve"> modelled a scenario in which the strength of RI (modelled as divergent selection) is (a) invariant throughout (i.e. not reduced by environmental change itself) and (b) orthogonal to the strength of climate-mediated selection (i.e. extrinsic RI alleles do not affect the climate phenotype). This is an important departure from previous work, in which the collapse of reproductive isolation or “reverse speciation” occurs because RI is itself dependent on the environment (e.g. trophic or sensory niche</w:t>
      </w:r>
      <w:r w:rsidR="008916F9">
        <w:rPr>
          <w:rFonts w:ascii="Spectral" w:eastAsia="Spectral" w:hAnsi="Spectral" w:cs="Spectral"/>
          <w:sz w:val="24"/>
          <w:szCs w:val="24"/>
        </w:rPr>
        <w:t xml:space="preserve"> (Vonlanthen et al. 2012)</w:t>
      </w:r>
      <w:r>
        <w:rPr>
          <w:rFonts w:ascii="Spectral" w:eastAsia="Spectral" w:hAnsi="Spectral" w:cs="Spectral"/>
          <w:sz w:val="24"/>
          <w:szCs w:val="24"/>
        </w:rPr>
        <w:t xml:space="preserve">). </w:t>
      </w:r>
    </w:p>
    <w:p w14:paraId="61827418" w14:textId="046C615C"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This difference</w:t>
      </w:r>
      <w:r w:rsidR="00C01FD8">
        <w:rPr>
          <w:rFonts w:ascii="Spectral" w:eastAsia="Spectral" w:hAnsi="Spectral" w:cs="Spectral"/>
          <w:sz w:val="24"/>
          <w:szCs w:val="24"/>
        </w:rPr>
        <w:t xml:space="preserve"> in modelling approach</w:t>
      </w:r>
      <w:r>
        <w:rPr>
          <w:rFonts w:ascii="Spectral" w:eastAsia="Spectral" w:hAnsi="Spectral" w:cs="Spectral"/>
          <w:sz w:val="24"/>
          <w:szCs w:val="24"/>
        </w:rPr>
        <w:t xml:space="preserve"> has several important implications. For one, the </w:t>
      </w:r>
      <w:r w:rsidR="00C01FD8">
        <w:rPr>
          <w:rFonts w:ascii="Spectral" w:eastAsia="Spectral" w:hAnsi="Spectral" w:cs="Spectral"/>
          <w:sz w:val="24"/>
          <w:szCs w:val="24"/>
        </w:rPr>
        <w:t>collapse of RI we describe</w:t>
      </w:r>
      <w:r>
        <w:rPr>
          <w:rFonts w:ascii="Spectral" w:eastAsia="Spectral" w:hAnsi="Spectral" w:cs="Spectral"/>
          <w:sz w:val="24"/>
          <w:szCs w:val="24"/>
        </w:rPr>
        <w:t xml:space="preserve"> here can occur in any population where adaptive introgression is possible (i.e. RI is not absolute and the climate-mediated selective optimum is to some degree shared). This greatly expands both the number of populations that may be susceptible to introgressive collapse and the potential severity of such collapses. For example, adaptive introgression could act in concert with the collapse of climate-mediated reproductive barriers, accelerating collapse. </w:t>
      </w:r>
    </w:p>
    <w:p w14:paraId="64AC9847" w14:textId="64B60339"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Although we have framed our discussion in the context of climate change, our results are applicable to any strong, consistent, and shared selective event. These events include any environmental or ecological disturbance that alters the shared selective landscape of </w:t>
      </w:r>
      <w:r w:rsidR="00B86E8B">
        <w:rPr>
          <w:rFonts w:ascii="Spectral" w:eastAsia="Spectral" w:hAnsi="Spectral" w:cs="Spectral"/>
          <w:sz w:val="24"/>
          <w:szCs w:val="24"/>
        </w:rPr>
        <w:t>species</w:t>
      </w:r>
      <w:r>
        <w:rPr>
          <w:rFonts w:ascii="Spectral" w:eastAsia="Spectral" w:hAnsi="Spectral" w:cs="Spectral"/>
          <w:sz w:val="24"/>
          <w:szCs w:val="24"/>
        </w:rPr>
        <w:t xml:space="preserve"> such that </w:t>
      </w:r>
      <w:r w:rsidR="00C01FD8">
        <w:rPr>
          <w:rFonts w:ascii="Spectral" w:eastAsia="Spectral" w:hAnsi="Spectral" w:cs="Spectral"/>
          <w:sz w:val="24"/>
          <w:szCs w:val="24"/>
        </w:rPr>
        <w:t>they</w:t>
      </w:r>
      <w:r>
        <w:rPr>
          <w:rFonts w:ascii="Spectral" w:eastAsia="Spectral" w:hAnsi="Spectral" w:cs="Spectral"/>
          <w:sz w:val="24"/>
          <w:szCs w:val="24"/>
        </w:rPr>
        <w:t xml:space="preserve"> are sufficiently displaced from their selective optima</w:t>
      </w:r>
      <w:r w:rsidR="00C01FD8">
        <w:rPr>
          <w:rFonts w:ascii="Spectral" w:eastAsia="Spectral" w:hAnsi="Spectral" w:cs="Spectral"/>
          <w:sz w:val="24"/>
          <w:szCs w:val="24"/>
        </w:rPr>
        <w:t xml:space="preserve">, i.e. selection is sufficiently strong. </w:t>
      </w:r>
      <w:r>
        <w:rPr>
          <w:rFonts w:ascii="Spectral" w:eastAsia="Spectral" w:hAnsi="Spectral" w:cs="Spectral"/>
          <w:sz w:val="24"/>
          <w:szCs w:val="24"/>
        </w:rPr>
        <w:t xml:space="preserve">One such event that has been studied in natural systems is eutrophication, which has been suggested to have caused speciation reversal in European lake whitefish (Vonlanthen et al. 2012). Thus far, this reversal has been attributed to changes in RI as a direct result of ecological and/or behavioural changes. However, if eutrophication exerts a common selective pressure on a group of parapatric species (e.g. mediated through changes in water chemistry) introgression could become adaptive and contribute to the collapse of species boundaries. Similarly, ocean acidification could be a strong source of shared selection and may induce introgression between previously well isolated species (Pespeni et al. 2013).   </w:t>
      </w:r>
    </w:p>
    <w:p w14:paraId="68400E74" w14:textId="6A7C0A1C" w:rsidR="003534A3" w:rsidRPr="009B3B93" w:rsidRDefault="00BF04FE" w:rsidP="009B3B93">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While </w:t>
      </w:r>
      <w:r w:rsidR="00B10EF2">
        <w:rPr>
          <w:rFonts w:ascii="Spectral" w:eastAsia="Spectral" w:hAnsi="Spectral" w:cs="Spectral"/>
          <w:sz w:val="24"/>
          <w:szCs w:val="24"/>
        </w:rPr>
        <w:t>we focus our discussion on how introgression can lead to species merging together, it is likely that the adaptive introgression of climate QTL</w:t>
      </w:r>
      <w:r w:rsidR="00C01FD8">
        <w:rPr>
          <w:rFonts w:ascii="Spectral" w:eastAsia="Spectral" w:hAnsi="Spectral" w:cs="Spectral"/>
          <w:sz w:val="24"/>
          <w:szCs w:val="24"/>
        </w:rPr>
        <w:t xml:space="preserve"> also</w:t>
      </w:r>
      <w:r w:rsidR="00B10EF2">
        <w:rPr>
          <w:rFonts w:ascii="Spectral" w:eastAsia="Spectral" w:hAnsi="Spectral" w:cs="Spectral"/>
          <w:sz w:val="24"/>
          <w:szCs w:val="24"/>
        </w:rPr>
        <w:t xml:space="preserve"> increases the chance</w:t>
      </w:r>
      <w:r w:rsidR="00B86E8B">
        <w:rPr>
          <w:rFonts w:ascii="Spectral" w:eastAsia="Spectral" w:hAnsi="Spectral" w:cs="Spectral"/>
          <w:sz w:val="24"/>
          <w:szCs w:val="24"/>
        </w:rPr>
        <w:t xml:space="preserve"> that one or both</w:t>
      </w:r>
      <w:r w:rsidR="00B10EF2">
        <w:rPr>
          <w:rFonts w:ascii="Spectral" w:eastAsia="Spectral" w:hAnsi="Spectral" w:cs="Spectral"/>
          <w:sz w:val="24"/>
          <w:szCs w:val="24"/>
        </w:rPr>
        <w:t xml:space="preserve"> species can adapt to a changing environment </w:t>
      </w:r>
      <w:r w:rsidR="00C01FD8">
        <w:rPr>
          <w:rFonts w:ascii="Spectral" w:eastAsia="Spectral" w:hAnsi="Spectral" w:cs="Spectral"/>
          <w:sz w:val="24"/>
          <w:szCs w:val="24"/>
        </w:rPr>
        <w:t xml:space="preserve">and avoid </w:t>
      </w:r>
      <w:r w:rsidR="00C01FD8">
        <w:rPr>
          <w:rFonts w:ascii="Spectral" w:eastAsia="Spectral" w:hAnsi="Spectral" w:cs="Spectral"/>
          <w:sz w:val="24"/>
          <w:szCs w:val="24"/>
        </w:rPr>
        <w:lastRenderedPageBreak/>
        <w:t>extinction</w:t>
      </w:r>
      <w:r w:rsidR="00B10EF2">
        <w:rPr>
          <w:rFonts w:ascii="Spectral" w:eastAsia="Spectral" w:hAnsi="Spectral" w:cs="Spectral"/>
          <w:sz w:val="24"/>
          <w:szCs w:val="24"/>
        </w:rPr>
        <w:t>. We can</w:t>
      </w:r>
      <w:r w:rsidR="00C01FD8">
        <w:rPr>
          <w:rFonts w:ascii="Spectral" w:eastAsia="Spectral" w:hAnsi="Spectral" w:cs="Spectral"/>
          <w:sz w:val="24"/>
          <w:szCs w:val="24"/>
        </w:rPr>
        <w:t>not</w:t>
      </w:r>
      <w:r w:rsidR="00B10EF2">
        <w:rPr>
          <w:rFonts w:ascii="Spectral" w:eastAsia="Spectral" w:hAnsi="Spectral" w:cs="Spectral"/>
          <w:sz w:val="24"/>
          <w:szCs w:val="24"/>
        </w:rPr>
        <w:t xml:space="preserve"> directly address this question in our model </w:t>
      </w:r>
      <w:r w:rsidR="00235363">
        <w:rPr>
          <w:rFonts w:ascii="Spectral" w:eastAsia="Spectral" w:hAnsi="Spectral" w:cs="Spectral"/>
          <w:sz w:val="24"/>
          <w:szCs w:val="24"/>
        </w:rPr>
        <w:t xml:space="preserve">(see Supplementary Discussion) </w:t>
      </w:r>
      <w:r w:rsidR="00B10EF2">
        <w:rPr>
          <w:rFonts w:ascii="Spectral" w:eastAsia="Spectral" w:hAnsi="Spectral" w:cs="Spectral"/>
          <w:sz w:val="24"/>
          <w:szCs w:val="24"/>
        </w:rPr>
        <w:t xml:space="preserve">but we do see that when all introgression is prevented </w:t>
      </w:r>
      <w:r w:rsidR="008C37C3">
        <w:rPr>
          <w:rFonts w:ascii="Spectral" w:eastAsia="Spectral" w:hAnsi="Spectral" w:cs="Spectral"/>
          <w:sz w:val="24"/>
          <w:szCs w:val="24"/>
        </w:rPr>
        <w:t>the lag between the current phenotype and the current optimum increases</w:t>
      </w:r>
      <w:r w:rsidR="00E82E0E">
        <w:rPr>
          <w:rFonts w:ascii="Spectral" w:eastAsia="Spectral" w:hAnsi="Spectral" w:cs="Spectral"/>
          <w:sz w:val="24"/>
          <w:szCs w:val="24"/>
        </w:rPr>
        <w:t xml:space="preserve"> (Figure 3</w:t>
      </w:r>
      <w:r w:rsidR="00B10EF2">
        <w:rPr>
          <w:rFonts w:ascii="Spectral" w:eastAsia="Spectral" w:hAnsi="Spectral" w:cs="Spectral"/>
          <w:sz w:val="24"/>
          <w:szCs w:val="24"/>
        </w:rPr>
        <w:t xml:space="preserve">). This is consistent with the larger total gene pool of adaptive variants available when gene flow is possible. </w:t>
      </w:r>
      <w:r w:rsidR="00E82E0E">
        <w:rPr>
          <w:rFonts w:ascii="Spectral" w:eastAsia="Spectral" w:hAnsi="Spectral" w:cs="Spectral"/>
          <w:sz w:val="24"/>
          <w:szCs w:val="24"/>
        </w:rPr>
        <w:t xml:space="preserve">We see this effect most strongly when climate change is </w:t>
      </w:r>
      <w:r w:rsidR="00C01FD8">
        <w:rPr>
          <w:rFonts w:ascii="Spectral" w:eastAsia="Spectral" w:hAnsi="Spectral" w:cs="Spectral"/>
          <w:sz w:val="24"/>
          <w:szCs w:val="24"/>
        </w:rPr>
        <w:t>rapid</w:t>
      </w:r>
      <w:r w:rsidR="00E82E0E">
        <w:rPr>
          <w:rFonts w:ascii="Spectral" w:eastAsia="Spectral" w:hAnsi="Spectral" w:cs="Spectral"/>
          <w:sz w:val="24"/>
          <w:szCs w:val="24"/>
        </w:rPr>
        <w:t>, suggesting the benefits of introgression mainly occur when adaptation is most challenging.</w:t>
      </w:r>
    </w:p>
    <w:p w14:paraId="14FFDC94" w14:textId="2D65E211" w:rsidR="004963BB" w:rsidRDefault="004963BB" w:rsidP="004963BB">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A strong shared selection pressure is ultimately the key mediator of the collapse of RI we observed. Was the magnitude of simulated selection necessary to cause this collapse realistic? One way to assess this is to measure the magnitude of the phenotypic response to selection in our simulations and compare it to estimates from natural systems. In our case, the phenotypic response to selection ranged from 0.01-0.06 Haldanes (standard deviations per generation)</w:t>
      </w:r>
      <w:r w:rsidR="002B6613">
        <w:rPr>
          <w:rFonts w:ascii="Spectral" w:eastAsia="Spectral" w:hAnsi="Spectral" w:cs="Spectral"/>
          <w:sz w:val="24"/>
          <w:szCs w:val="24"/>
        </w:rPr>
        <w:t xml:space="preserve"> (</w:t>
      </w:r>
      <w:r w:rsidR="008C37C3">
        <w:rPr>
          <w:rFonts w:ascii="Spectral" w:eastAsia="Spectral" w:hAnsi="Spectral" w:cs="Spectral"/>
          <w:sz w:val="24"/>
          <w:szCs w:val="24"/>
        </w:rPr>
        <w:t>Supplementary Figure 3</w:t>
      </w:r>
      <w:r w:rsidR="002B6613">
        <w:rPr>
          <w:rFonts w:ascii="Spectral" w:eastAsia="Spectral" w:hAnsi="Spectral" w:cs="Spectral"/>
          <w:sz w:val="24"/>
          <w:szCs w:val="24"/>
        </w:rPr>
        <w:t>)</w:t>
      </w:r>
      <w:r>
        <w:rPr>
          <w:rFonts w:ascii="Spectral" w:eastAsia="Spectral" w:hAnsi="Spectral" w:cs="Spectral"/>
          <w:sz w:val="24"/>
          <w:szCs w:val="24"/>
        </w:rPr>
        <w:t>. This is in line with the magnitude of phenotypic response observed in both natural and anthropogenically-induced selection (e.g. Hendry et al. 2008). Further, this is</w:t>
      </w:r>
      <w:r w:rsidR="00E46000">
        <w:rPr>
          <w:rFonts w:ascii="Spectral" w:eastAsia="Spectral" w:hAnsi="Spectral" w:cs="Spectral"/>
          <w:sz w:val="24"/>
          <w:szCs w:val="24"/>
        </w:rPr>
        <w:t xml:space="preserve"> well</w:t>
      </w:r>
      <w:r>
        <w:rPr>
          <w:rFonts w:ascii="Spectral" w:eastAsia="Spectral" w:hAnsi="Spectral" w:cs="Spectral"/>
          <w:sz w:val="24"/>
          <w:szCs w:val="24"/>
        </w:rPr>
        <w:t xml:space="preserve"> below the theoretical threshold of 0.1 Haldanes thought to result in an unsustainable long-term response to selection (for N</w:t>
      </w:r>
      <w:r>
        <w:rPr>
          <w:rFonts w:ascii="Spectral" w:eastAsia="Spectral" w:hAnsi="Spectral" w:cs="Spectral"/>
          <w:sz w:val="24"/>
          <w:szCs w:val="24"/>
          <w:vertAlign w:val="subscript"/>
        </w:rPr>
        <w:t>e</w:t>
      </w:r>
      <w:r>
        <w:rPr>
          <w:rFonts w:ascii="Spectral" w:eastAsia="Spectral" w:hAnsi="Spectral" w:cs="Spectral"/>
          <w:sz w:val="24"/>
          <w:szCs w:val="24"/>
        </w:rPr>
        <w:t xml:space="preserve"> = 500; Lynch &amp; Lande, 1993; Bürger &amp; Lynch, 1995). </w:t>
      </w:r>
    </w:p>
    <w:p w14:paraId="2A0A5A1C" w14:textId="32855A1F" w:rsidR="004963BB" w:rsidRDefault="004963BB" w:rsidP="00B86E8B">
      <w:pPr>
        <w:pStyle w:val="Normal1"/>
        <w:spacing w:line="360" w:lineRule="auto"/>
        <w:rPr>
          <w:rFonts w:ascii="Spectral" w:eastAsia="Spectral" w:hAnsi="Spectral" w:cs="Spectral"/>
          <w:sz w:val="24"/>
          <w:szCs w:val="24"/>
        </w:rPr>
      </w:pPr>
      <w:r>
        <w:rPr>
          <w:rFonts w:ascii="Spectral" w:eastAsia="Spectral" w:hAnsi="Spectral" w:cs="Spectral"/>
          <w:sz w:val="24"/>
          <w:szCs w:val="24"/>
        </w:rPr>
        <w:t xml:space="preserve">Another way of assessing the realism of our scenarios is comparing the selection coefficients of climate QTL in our simulations with values measured in empirical studies. We measured selection coefficients in our example simulation by comparing relative fitness values for samples with and without each </w:t>
      </w:r>
      <w:r w:rsidR="00B86E8B">
        <w:rPr>
          <w:rFonts w:ascii="Spectral" w:eastAsia="Spectral" w:hAnsi="Spectral" w:cs="Spectral"/>
          <w:sz w:val="24"/>
          <w:szCs w:val="24"/>
        </w:rPr>
        <w:t>locus</w:t>
      </w:r>
      <w:r>
        <w:rPr>
          <w:rFonts w:ascii="Spectral" w:eastAsia="Spectral" w:hAnsi="Spectral" w:cs="Spectral"/>
          <w:sz w:val="24"/>
          <w:szCs w:val="24"/>
        </w:rPr>
        <w:t xml:space="preserve"> (</w:t>
      </w:r>
      <w:r w:rsidR="002B6613">
        <w:rPr>
          <w:rFonts w:ascii="Spectral" w:eastAsia="Spectral" w:hAnsi="Spectral" w:cs="Spectral"/>
          <w:sz w:val="24"/>
          <w:szCs w:val="24"/>
        </w:rPr>
        <w:t>Supplementary Methods</w:t>
      </w:r>
      <w:r w:rsidR="00447474">
        <w:rPr>
          <w:rFonts w:ascii="Spectral" w:eastAsia="Spectral" w:hAnsi="Spectral" w:cs="Spectral"/>
          <w:sz w:val="24"/>
          <w:szCs w:val="24"/>
        </w:rPr>
        <w:t>)</w:t>
      </w:r>
      <w:r>
        <w:rPr>
          <w:rFonts w:ascii="Spectral" w:eastAsia="Spectral" w:hAnsi="Spectral" w:cs="Spectral"/>
          <w:sz w:val="24"/>
          <w:szCs w:val="24"/>
        </w:rPr>
        <w:t xml:space="preserve">. Only 0.7% of introgressed climate QTL loci had selection coefficients &gt; 1, </w:t>
      </w:r>
      <w:r w:rsidR="00E46000">
        <w:rPr>
          <w:rFonts w:ascii="Spectral" w:eastAsia="Spectral" w:hAnsi="Spectral" w:cs="Spectral"/>
          <w:sz w:val="24"/>
          <w:szCs w:val="24"/>
        </w:rPr>
        <w:t xml:space="preserve">again well </w:t>
      </w:r>
      <w:r>
        <w:rPr>
          <w:rFonts w:ascii="Spectral" w:eastAsia="Spectral" w:hAnsi="Spectral" w:cs="Spectral"/>
          <w:sz w:val="24"/>
          <w:szCs w:val="24"/>
        </w:rPr>
        <w:t xml:space="preserve">within the range of </w:t>
      </w:r>
      <w:r w:rsidR="00E46000">
        <w:rPr>
          <w:rFonts w:ascii="Spectral" w:eastAsia="Spectral" w:hAnsi="Spectral" w:cs="Spectral"/>
          <w:sz w:val="24"/>
          <w:szCs w:val="24"/>
        </w:rPr>
        <w:t xml:space="preserve">natural estimates (Kingsolver et al. 2001). </w:t>
      </w:r>
      <w:r>
        <w:rPr>
          <w:rFonts w:ascii="Spectral" w:eastAsia="Spectral" w:hAnsi="Spectral" w:cs="Spectral"/>
          <w:sz w:val="24"/>
          <w:szCs w:val="24"/>
        </w:rPr>
        <w:t xml:space="preserve">Thus, the strength of selection we modelled was </w:t>
      </w:r>
      <w:r w:rsidR="00FF68F3">
        <w:rPr>
          <w:rFonts w:ascii="Spectral" w:eastAsia="Spectral" w:hAnsi="Spectral" w:cs="Spectral"/>
          <w:sz w:val="24"/>
          <w:szCs w:val="24"/>
        </w:rPr>
        <w:t>in no way</w:t>
      </w:r>
      <w:r>
        <w:rPr>
          <w:rFonts w:ascii="Spectral" w:eastAsia="Spectral" w:hAnsi="Spectral" w:cs="Spectral"/>
          <w:sz w:val="24"/>
          <w:szCs w:val="24"/>
        </w:rPr>
        <w:t xml:space="preserve"> extreme nor would it necessarily lead </w:t>
      </w:r>
      <w:r>
        <w:rPr>
          <w:rFonts w:ascii="Spectral" w:eastAsia="Spectral" w:hAnsi="Spectral" w:cs="Spectral"/>
          <w:sz w:val="24"/>
          <w:szCs w:val="24"/>
        </w:rPr>
        <w:lastRenderedPageBreak/>
        <w:t xml:space="preserve">to the extinction of the </w:t>
      </w:r>
      <w:ins w:id="6" w:author="Kieran Samuk" w:date="2019-09-16T22:19:00Z">
        <w:r w:rsidR="00FF68F3">
          <w:rPr>
            <w:rFonts w:ascii="Spectral" w:eastAsia="Spectral" w:hAnsi="Spectral" w:cs="Spectral"/>
            <w:sz w:val="24"/>
            <w:szCs w:val="24"/>
          </w:rPr>
          <w:t xml:space="preserve"> </w:t>
        </w:r>
      </w:ins>
      <w:r>
        <w:rPr>
          <w:rFonts w:ascii="Spectral" w:eastAsia="Spectral" w:hAnsi="Spectral" w:cs="Spectral"/>
          <w:sz w:val="24"/>
          <w:szCs w:val="24"/>
        </w:rPr>
        <w:t>populations</w:t>
      </w:r>
      <w:r w:rsidR="00FF68F3">
        <w:rPr>
          <w:rFonts w:ascii="Spectral" w:eastAsia="Spectral" w:hAnsi="Spectral" w:cs="Spectral"/>
          <w:sz w:val="24"/>
          <w:szCs w:val="24"/>
        </w:rPr>
        <w:t xml:space="preserve"> under natural conditions</w:t>
      </w:r>
      <w:r>
        <w:rPr>
          <w:rFonts w:ascii="Spectral" w:eastAsia="Spectral" w:hAnsi="Spectral" w:cs="Spectral"/>
          <w:sz w:val="24"/>
          <w:szCs w:val="24"/>
        </w:rPr>
        <w:t>. It is also worth noting that the estimated rate of phenotypic change in wild populations due to future GCC is thought to be at least as large as the rates we described here, and are projected to likely exceed 0.1 Haldanes in many cases (Gienapp, Leimu, &amp; Merilä, 2007; Merilä &amp; Hoffman 2016). In sum, the global strength of phenotypic selection simulated here was not unrealistically high, and if anything represents a conservative adaptive scenario.</w:t>
      </w:r>
    </w:p>
    <w:p w14:paraId="05D4ECA8" w14:textId="1FC9BDDF" w:rsidR="00B10EF2" w:rsidRPr="00B10EF2" w:rsidRDefault="00B10EF2" w:rsidP="00B10EF2">
      <w:pPr>
        <w:pStyle w:val="Normal1"/>
        <w:spacing w:line="360" w:lineRule="auto"/>
        <w:ind w:firstLine="720"/>
        <w:rPr>
          <w:rFonts w:ascii="Spectral" w:eastAsia="Spectral" w:hAnsi="Spectral" w:cs="Spectral"/>
          <w:sz w:val="24"/>
          <w:szCs w:val="24"/>
        </w:rPr>
      </w:pPr>
      <w:r w:rsidRPr="00B10EF2">
        <w:rPr>
          <w:rFonts w:ascii="Spectral" w:eastAsia="Spectral" w:hAnsi="Spectral" w:cs="Spectral"/>
          <w:sz w:val="24"/>
          <w:szCs w:val="24"/>
        </w:rPr>
        <w:t xml:space="preserve">Hybridization is a double-edged sword under rapid environmental change. It can </w:t>
      </w:r>
      <w:r w:rsidR="005C73E0">
        <w:rPr>
          <w:rFonts w:ascii="Spectral" w:eastAsia="Spectral" w:hAnsi="Spectral" w:cs="Spectral"/>
          <w:sz w:val="24"/>
          <w:szCs w:val="24"/>
        </w:rPr>
        <w:t>provide</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species access to a larger pool of adaptive alleles but</w:t>
      </w:r>
      <w:r w:rsidR="005C73E0">
        <w:rPr>
          <w:rFonts w:ascii="Spectral" w:eastAsia="Spectral" w:hAnsi="Spectral" w:cs="Spectral"/>
          <w:sz w:val="24"/>
          <w:szCs w:val="24"/>
        </w:rPr>
        <w:t xml:space="preserve"> these alleles may be</w:t>
      </w:r>
      <w:r w:rsidRPr="00B10EF2">
        <w:rPr>
          <w:rFonts w:ascii="Spectral" w:eastAsia="Spectral" w:hAnsi="Spectral" w:cs="Spectral"/>
          <w:sz w:val="24"/>
          <w:szCs w:val="24"/>
        </w:rPr>
        <w:t xml:space="preserve"> </w:t>
      </w:r>
      <w:r w:rsidR="005C73E0" w:rsidRPr="00B10EF2">
        <w:rPr>
          <w:rFonts w:ascii="Spectral" w:eastAsia="Spectral" w:hAnsi="Spectral" w:cs="Spectral"/>
          <w:sz w:val="24"/>
          <w:szCs w:val="24"/>
        </w:rPr>
        <w:t>link</w:t>
      </w:r>
      <w:r w:rsidR="005C73E0">
        <w:rPr>
          <w:rFonts w:ascii="Spectral" w:eastAsia="Spectral" w:hAnsi="Spectral" w:cs="Spectral"/>
          <w:sz w:val="24"/>
          <w:szCs w:val="24"/>
        </w:rPr>
        <w:t>ed</w:t>
      </w:r>
      <w:r w:rsidR="005C73E0" w:rsidRPr="00B10EF2">
        <w:rPr>
          <w:rFonts w:ascii="Spectral" w:eastAsia="Spectral" w:hAnsi="Spectral" w:cs="Spectral"/>
          <w:sz w:val="24"/>
          <w:szCs w:val="24"/>
        </w:rPr>
        <w:t xml:space="preserve"> </w:t>
      </w:r>
      <w:r w:rsidR="005C73E0">
        <w:rPr>
          <w:rFonts w:ascii="Spectral" w:eastAsia="Spectral" w:hAnsi="Spectral" w:cs="Spectral"/>
          <w:sz w:val="24"/>
          <w:szCs w:val="24"/>
        </w:rPr>
        <w:t>to</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RI alleles</w:t>
      </w:r>
      <w:r w:rsidR="005C73E0">
        <w:rPr>
          <w:rFonts w:ascii="Spectral" w:eastAsia="Spectral" w:hAnsi="Spectral" w:cs="Spectral"/>
          <w:sz w:val="24"/>
          <w:szCs w:val="24"/>
        </w:rPr>
        <w:t>, weakening</w:t>
      </w:r>
      <w:r w:rsidR="00CB65FF">
        <w:rPr>
          <w:rFonts w:ascii="Spectral" w:eastAsia="Spectral" w:hAnsi="Spectral" w:cs="Spectral"/>
          <w:sz w:val="24"/>
          <w:szCs w:val="24"/>
        </w:rPr>
        <w:t xml:space="preserve"> </w:t>
      </w:r>
      <w:r w:rsidRPr="00B10EF2">
        <w:rPr>
          <w:rFonts w:ascii="Spectral" w:eastAsia="Spectral" w:hAnsi="Spectral" w:cs="Spectral"/>
          <w:sz w:val="24"/>
          <w:szCs w:val="24"/>
        </w:rPr>
        <w:t xml:space="preserve">RI and </w:t>
      </w:r>
      <w:r w:rsidR="005C73E0">
        <w:rPr>
          <w:rFonts w:ascii="Spectral" w:eastAsia="Spectral" w:hAnsi="Spectral" w:cs="Spectral"/>
          <w:sz w:val="24"/>
          <w:szCs w:val="24"/>
        </w:rPr>
        <w:t>potentially leading to</w:t>
      </w:r>
      <w:r w:rsidRPr="00B10EF2">
        <w:rPr>
          <w:rFonts w:ascii="Spectral" w:eastAsia="Spectral" w:hAnsi="Spectral" w:cs="Spectral"/>
          <w:sz w:val="24"/>
          <w:szCs w:val="24"/>
        </w:rPr>
        <w:t xml:space="preserve"> speciation reversal. Importantly, our work highlights the dangers of hybridization for a much wider pool of species, not just those on range margins or with existing porous species boundaries. In the longer term, we predict that specific cases of speciation reversal should be linked to climate change but we also predict effects </w:t>
      </w:r>
      <w:r w:rsidR="00E15E9D">
        <w:rPr>
          <w:rFonts w:ascii="Spectral" w:eastAsia="Spectral" w:hAnsi="Spectral" w:cs="Spectral"/>
          <w:sz w:val="24"/>
          <w:szCs w:val="24"/>
        </w:rPr>
        <w:t>other than</w:t>
      </w:r>
      <w:r w:rsidRPr="00B10EF2">
        <w:rPr>
          <w:rFonts w:ascii="Spectral" w:eastAsia="Spectral" w:hAnsi="Spectral" w:cs="Spectral"/>
          <w:sz w:val="24"/>
          <w:szCs w:val="24"/>
        </w:rPr>
        <w:t xml:space="preserve"> speciation reversal. </w:t>
      </w:r>
      <w:r w:rsidR="00536920">
        <w:rPr>
          <w:rFonts w:ascii="Spectral" w:eastAsia="Spectral" w:hAnsi="Spectral" w:cs="Spectral"/>
          <w:sz w:val="24"/>
          <w:szCs w:val="24"/>
        </w:rPr>
        <w:t>One core</w:t>
      </w:r>
      <w:r w:rsidRPr="00B10EF2">
        <w:rPr>
          <w:rFonts w:ascii="Spectral" w:eastAsia="Spectral" w:hAnsi="Spectral" w:cs="Spectral"/>
          <w:sz w:val="24"/>
          <w:szCs w:val="24"/>
        </w:rPr>
        <w:t xml:space="preserve"> predict</w:t>
      </w:r>
      <w:r w:rsidR="00CB65FF">
        <w:rPr>
          <w:rFonts w:ascii="Spectral" w:eastAsia="Spectral" w:hAnsi="Spectral" w:cs="Spectral"/>
          <w:sz w:val="24"/>
          <w:szCs w:val="24"/>
        </w:rPr>
        <w:t>ion of our model is</w:t>
      </w:r>
      <w:r w:rsidRPr="00B10EF2">
        <w:rPr>
          <w:rFonts w:ascii="Spectral" w:eastAsia="Spectral" w:hAnsi="Spectral" w:cs="Spectral"/>
          <w:sz w:val="24"/>
          <w:szCs w:val="24"/>
        </w:rPr>
        <w:t xml:space="preserve"> that alleles conferring adaptation to </w:t>
      </w:r>
      <w:r w:rsidR="00DF048F">
        <w:rPr>
          <w:rFonts w:ascii="Spectral" w:eastAsia="Spectral" w:hAnsi="Spectral" w:cs="Spectral"/>
          <w:sz w:val="24"/>
          <w:szCs w:val="24"/>
        </w:rPr>
        <w:t>a shared</w:t>
      </w:r>
      <w:r w:rsidRPr="00B10EF2">
        <w:rPr>
          <w:rFonts w:ascii="Spectral" w:eastAsia="Spectral" w:hAnsi="Spectral" w:cs="Spectral"/>
          <w:sz w:val="24"/>
          <w:szCs w:val="24"/>
        </w:rPr>
        <w:t xml:space="preserve"> climate will be more likely to introgress between species. Although identifying all the loci underlying climate adaptation is challenging, recent work by Exposito-Alonso et al. (2019) highlights </w:t>
      </w:r>
      <w:r w:rsidR="005C73E0">
        <w:rPr>
          <w:rFonts w:ascii="Spectral" w:eastAsia="Spectral" w:hAnsi="Spectral" w:cs="Spectral"/>
          <w:sz w:val="24"/>
          <w:szCs w:val="24"/>
        </w:rPr>
        <w:t>progress towards this goal</w:t>
      </w:r>
      <w:r w:rsidRPr="00B10EF2">
        <w:rPr>
          <w:rFonts w:ascii="Spectral" w:eastAsia="Spectral" w:hAnsi="Spectral" w:cs="Spectral"/>
          <w:sz w:val="24"/>
          <w:szCs w:val="24"/>
        </w:rPr>
        <w:t xml:space="preserve">. Such an approach can be combined with sequencing data in related species to identify where introgression is </w:t>
      </w:r>
      <w:r w:rsidR="00536920">
        <w:rPr>
          <w:rFonts w:ascii="Spectral" w:eastAsia="Spectral" w:hAnsi="Spectral" w:cs="Spectral"/>
          <w:sz w:val="24"/>
          <w:szCs w:val="24"/>
        </w:rPr>
        <w:t xml:space="preserve">most likely </w:t>
      </w:r>
      <w:r w:rsidR="00DF048F">
        <w:rPr>
          <w:rFonts w:ascii="Spectral" w:eastAsia="Spectral" w:hAnsi="Spectral" w:cs="Spectral"/>
          <w:sz w:val="24"/>
          <w:szCs w:val="24"/>
        </w:rPr>
        <w:t>to occur</w:t>
      </w:r>
      <w:r w:rsidRPr="00B10EF2">
        <w:rPr>
          <w:rFonts w:ascii="Spectral" w:eastAsia="Spectral" w:hAnsi="Spectral" w:cs="Spectral"/>
          <w:sz w:val="24"/>
          <w:szCs w:val="24"/>
        </w:rPr>
        <w:t>. Our results also suggest that</w:t>
      </w:r>
      <w:r w:rsidR="00DF048F">
        <w:rPr>
          <w:rFonts w:ascii="Spectral" w:eastAsia="Spectral" w:hAnsi="Spectral" w:cs="Spectral"/>
          <w:sz w:val="24"/>
          <w:szCs w:val="24"/>
        </w:rPr>
        <w:t xml:space="preserve"> climate change should cause</w:t>
      </w:r>
      <w:r w:rsidRPr="00B10EF2">
        <w:rPr>
          <w:rFonts w:ascii="Spectral" w:eastAsia="Spectral" w:hAnsi="Spectral" w:cs="Spectral"/>
          <w:sz w:val="24"/>
          <w:szCs w:val="24"/>
        </w:rPr>
        <w:t xml:space="preserve"> hybrid zones </w:t>
      </w:r>
      <w:r w:rsidR="00DF048F">
        <w:rPr>
          <w:rFonts w:ascii="Spectral" w:eastAsia="Spectral" w:hAnsi="Spectral" w:cs="Spectral"/>
          <w:sz w:val="24"/>
          <w:szCs w:val="24"/>
        </w:rPr>
        <w:t>to become</w:t>
      </w:r>
      <w:r w:rsidRPr="00B10EF2">
        <w:rPr>
          <w:rFonts w:ascii="Spectral" w:eastAsia="Spectral" w:hAnsi="Spectral" w:cs="Spectral"/>
          <w:sz w:val="24"/>
          <w:szCs w:val="24"/>
        </w:rPr>
        <w:t xml:space="preserve"> increasingly porous as climate adaptation alleles move between species and that this effect would be stronger in regions with more dramatic climate change (e.g. arctic</w:t>
      </w:r>
      <w:r w:rsidR="00536920">
        <w:rPr>
          <w:rFonts w:ascii="Spectral" w:eastAsia="Spectral" w:hAnsi="Spectral" w:cs="Spectral"/>
          <w:sz w:val="24"/>
          <w:szCs w:val="24"/>
        </w:rPr>
        <w:t xml:space="preserve"> regions</w:t>
      </w:r>
      <w:r w:rsidR="002978C5">
        <w:rPr>
          <w:rFonts w:ascii="Spectral" w:eastAsia="Spectral" w:hAnsi="Spectral" w:cs="Spectral"/>
          <w:sz w:val="24"/>
          <w:szCs w:val="24"/>
        </w:rPr>
        <w:t xml:space="preserve"> (Osborne et al., 2018)</w:t>
      </w:r>
      <w:r w:rsidRPr="00B10EF2">
        <w:rPr>
          <w:rFonts w:ascii="Spectral" w:eastAsia="Spectral" w:hAnsi="Spectral" w:cs="Spectral"/>
          <w:sz w:val="24"/>
          <w:szCs w:val="24"/>
        </w:rPr>
        <w:t xml:space="preserve">). This </w:t>
      </w:r>
      <w:r w:rsidR="00DF048F">
        <w:rPr>
          <w:rFonts w:ascii="Spectral" w:eastAsia="Spectral" w:hAnsi="Spectral" w:cs="Spectral"/>
          <w:sz w:val="24"/>
          <w:szCs w:val="24"/>
        </w:rPr>
        <w:t xml:space="preserve">prediction </w:t>
      </w:r>
      <w:r w:rsidRPr="00B10EF2">
        <w:rPr>
          <w:rFonts w:ascii="Spectral" w:eastAsia="Spectral" w:hAnsi="Spectral" w:cs="Spectral"/>
          <w:sz w:val="24"/>
          <w:szCs w:val="24"/>
        </w:rPr>
        <w:t xml:space="preserve">could be </w:t>
      </w:r>
      <w:r w:rsidR="00DF048F">
        <w:rPr>
          <w:rFonts w:ascii="Spectral" w:eastAsia="Spectral" w:hAnsi="Spectral" w:cs="Spectral"/>
          <w:sz w:val="24"/>
          <w:szCs w:val="24"/>
        </w:rPr>
        <w:t>tested</w:t>
      </w:r>
      <w:r w:rsidR="00DF048F" w:rsidRPr="00B10EF2">
        <w:rPr>
          <w:rFonts w:ascii="Spectral" w:eastAsia="Spectral" w:hAnsi="Spectral" w:cs="Spectral"/>
          <w:sz w:val="24"/>
          <w:szCs w:val="24"/>
        </w:rPr>
        <w:t xml:space="preserve"> </w:t>
      </w:r>
      <w:r w:rsidRPr="00B10EF2">
        <w:rPr>
          <w:rFonts w:ascii="Spectral" w:eastAsia="Spectral" w:hAnsi="Spectral" w:cs="Spectral"/>
          <w:sz w:val="24"/>
          <w:szCs w:val="24"/>
        </w:rPr>
        <w:t xml:space="preserve">by resampling previously studied hybrid zones or by comparing contemporary samples to museum and herbarium samples. </w:t>
      </w:r>
      <w:r w:rsidRPr="00B10EF2">
        <w:rPr>
          <w:rFonts w:ascii="Spectral" w:eastAsia="Spectral" w:hAnsi="Spectral" w:cs="Spectral"/>
          <w:sz w:val="24"/>
          <w:szCs w:val="24"/>
        </w:rPr>
        <w:lastRenderedPageBreak/>
        <w:t>Confirmation of these predictions would show that climate adaptation is occurring through a larger multi-species gene pool and be a warning sign for the future homogenization of these species.</w:t>
      </w:r>
      <w:r w:rsidRPr="00B10EF2">
        <w:rPr>
          <w:rFonts w:ascii="Spectral" w:eastAsia="Spectral" w:hAnsi="Spectral" w:cs="Spectral"/>
          <w:sz w:val="24"/>
          <w:szCs w:val="24"/>
        </w:rPr>
        <w:br/>
      </w:r>
    </w:p>
    <w:p w14:paraId="6EABA3E3" w14:textId="7CEAE9C8" w:rsidR="003534A3" w:rsidRDefault="00655A6A" w:rsidP="00D7282A">
      <w:pPr>
        <w:pStyle w:val="Normal1"/>
        <w:rPr>
          <w:rFonts w:ascii="Spectral" w:eastAsia="Spectral" w:hAnsi="Spectral" w:cs="Spectral"/>
          <w:i/>
          <w:color w:val="000000"/>
          <w:sz w:val="24"/>
          <w:szCs w:val="24"/>
        </w:rPr>
      </w:pPr>
      <w:bookmarkStart w:id="7" w:name="_1t3h5sf" w:colFirst="0" w:colLast="0"/>
      <w:bookmarkEnd w:id="7"/>
      <w:r>
        <w:rPr>
          <w:rFonts w:ascii="Spectral" w:eastAsia="Spectral" w:hAnsi="Spectral" w:cs="Spectral"/>
          <w:i/>
          <w:color w:val="000000"/>
          <w:sz w:val="24"/>
          <w:szCs w:val="24"/>
        </w:rPr>
        <w:t>Author contributions</w:t>
      </w:r>
    </w:p>
    <w:p w14:paraId="7CF277CD" w14:textId="7AB24A1E" w:rsidR="00655A6A" w:rsidRDefault="00655A6A" w:rsidP="00D7282A">
      <w:pPr>
        <w:pStyle w:val="Normal1"/>
        <w:rPr>
          <w:rFonts w:ascii="Spectral" w:eastAsia="Spectral" w:hAnsi="Spectral" w:cs="Spectral"/>
          <w:color w:val="000000"/>
          <w:sz w:val="24"/>
          <w:szCs w:val="24"/>
        </w:rPr>
      </w:pPr>
      <w:r w:rsidRPr="00655A6A">
        <w:rPr>
          <w:rFonts w:ascii="Spectral" w:eastAsia="Spectral" w:hAnsi="Spectral" w:cs="Spectral"/>
          <w:color w:val="000000"/>
          <w:sz w:val="24"/>
          <w:szCs w:val="24"/>
        </w:rPr>
        <w:t>G.O and K.S designed th</w:t>
      </w:r>
      <w:r>
        <w:rPr>
          <w:rFonts w:ascii="Spectral" w:eastAsia="Spectral" w:hAnsi="Spectral" w:cs="Spectral"/>
          <w:color w:val="000000"/>
          <w:sz w:val="24"/>
          <w:szCs w:val="24"/>
        </w:rPr>
        <w:t xml:space="preserve">e study, </w:t>
      </w:r>
      <w:r w:rsidR="009B3B93">
        <w:rPr>
          <w:rFonts w:ascii="Spectral" w:eastAsia="Spectral" w:hAnsi="Spectral" w:cs="Spectral"/>
          <w:color w:val="000000"/>
          <w:sz w:val="24"/>
          <w:szCs w:val="24"/>
        </w:rPr>
        <w:t>created the model, analysed the results and wrote the paper.</w:t>
      </w:r>
    </w:p>
    <w:p w14:paraId="5E799E14" w14:textId="77777777" w:rsidR="009B3B93" w:rsidRPr="00655A6A" w:rsidRDefault="009B3B93" w:rsidP="00D7282A">
      <w:pPr>
        <w:pStyle w:val="Normal1"/>
        <w:rPr>
          <w:rFonts w:ascii="Spectral" w:eastAsia="Spectral" w:hAnsi="Spectral" w:cs="Spectral"/>
          <w:sz w:val="24"/>
          <w:szCs w:val="24"/>
        </w:rPr>
      </w:pPr>
    </w:p>
    <w:p w14:paraId="49BB3F7D" w14:textId="4FC6D33C" w:rsidR="003534A3" w:rsidRDefault="00066DA5">
      <w:pPr>
        <w:pStyle w:val="Normal1"/>
        <w:spacing w:line="360" w:lineRule="auto"/>
        <w:rPr>
          <w:rFonts w:ascii="Spectral" w:eastAsia="Spectral" w:hAnsi="Spectral" w:cs="Spectral"/>
          <w:color w:val="000000"/>
          <w:sz w:val="24"/>
          <w:szCs w:val="24"/>
        </w:rPr>
      </w:pPr>
      <w:r>
        <w:rPr>
          <w:rFonts w:ascii="Spectral" w:eastAsia="Spectral" w:hAnsi="Spectral" w:cs="Spectral"/>
          <w:i/>
          <w:color w:val="000000"/>
          <w:sz w:val="24"/>
          <w:szCs w:val="24"/>
        </w:rPr>
        <w:t>Acknowledgements</w:t>
      </w:r>
      <w:r>
        <w:rPr>
          <w:rFonts w:ascii="Spectral" w:eastAsia="Spectral" w:hAnsi="Spectral" w:cs="Spectral"/>
          <w:color w:val="000000"/>
          <w:sz w:val="24"/>
          <w:szCs w:val="24"/>
        </w:rPr>
        <w:br/>
        <w:t xml:space="preserve">This work was supported by an NSERC Banting Postdoctoral Fellowship to GLO and an NSERC Postdoctoral Fellowship to KS. </w:t>
      </w:r>
      <w:r w:rsidR="00235363">
        <w:rPr>
          <w:rFonts w:ascii="Spectral" w:eastAsia="Spectral" w:hAnsi="Spectral" w:cs="Spectral"/>
          <w:color w:val="000000"/>
          <w:sz w:val="24"/>
          <w:szCs w:val="24"/>
        </w:rPr>
        <w:t xml:space="preserve">GO was also supported by postdoctoral funding from Rasmus Nielsen at UC Berkeley, while </w:t>
      </w:r>
      <w:r>
        <w:rPr>
          <w:rFonts w:ascii="Spectral" w:eastAsia="Spectral" w:hAnsi="Spectral" w:cs="Spectral"/>
          <w:color w:val="000000"/>
          <w:sz w:val="24"/>
          <w:szCs w:val="24"/>
        </w:rPr>
        <w:t xml:space="preserve">KS was further supported by postdoctoral funding and good vibes from Mohamed Noor at Duke University. </w:t>
      </w:r>
      <w:r w:rsidR="00357AE7">
        <w:rPr>
          <w:rFonts w:ascii="Spectral" w:eastAsia="Spectral" w:hAnsi="Spectral" w:cs="Spectral"/>
          <w:color w:val="000000"/>
          <w:sz w:val="24"/>
          <w:szCs w:val="24"/>
        </w:rPr>
        <w:t xml:space="preserve">Rasmus Nielsen, </w:t>
      </w:r>
      <w:r>
        <w:rPr>
          <w:rFonts w:ascii="Spectral" w:eastAsia="Spectral" w:hAnsi="Spectral" w:cs="Spectral"/>
          <w:color w:val="000000"/>
          <w:sz w:val="24"/>
          <w:szCs w:val="24"/>
        </w:rPr>
        <w:t>Matthew Osm</w:t>
      </w:r>
      <w:r>
        <w:rPr>
          <w:rFonts w:ascii="Spectral" w:eastAsia="Spectral" w:hAnsi="Spectral" w:cs="Spectral"/>
          <w:sz w:val="24"/>
          <w:szCs w:val="24"/>
        </w:rPr>
        <w:t>o</w:t>
      </w:r>
      <w:r>
        <w:rPr>
          <w:rFonts w:ascii="Spectral" w:eastAsia="Spectral" w:hAnsi="Spectral" w:cs="Spectral"/>
          <w:color w:val="000000"/>
          <w:sz w:val="24"/>
          <w:szCs w:val="24"/>
        </w:rPr>
        <w:t>nd, Kate Ostevik and Loren Rieseberg provided helpful feedback and discussions on earlier versions of the manuscript. We thank Philip Messer and Ben Haller for assistance with the SLiM 3.X software.</w:t>
      </w:r>
    </w:p>
    <w:p w14:paraId="359AAD93" w14:textId="77777777" w:rsidR="009B3B93" w:rsidRDefault="009B3B93">
      <w:pPr>
        <w:pStyle w:val="Normal1"/>
        <w:spacing w:line="360" w:lineRule="auto"/>
        <w:rPr>
          <w:rFonts w:ascii="Spectral" w:eastAsia="Spectral" w:hAnsi="Spectral" w:cs="Spectral"/>
          <w:color w:val="000000"/>
          <w:sz w:val="24"/>
          <w:szCs w:val="24"/>
        </w:rPr>
      </w:pPr>
    </w:p>
    <w:p w14:paraId="3E6A290B" w14:textId="1CB8A40E" w:rsidR="009B3B93" w:rsidRDefault="009B3B93">
      <w:pPr>
        <w:pStyle w:val="Normal1"/>
        <w:spacing w:line="360" w:lineRule="auto"/>
        <w:rPr>
          <w:rFonts w:ascii="Spectral" w:eastAsia="Spectral" w:hAnsi="Spectral" w:cs="Spectral"/>
          <w:i/>
          <w:color w:val="000000"/>
          <w:sz w:val="24"/>
          <w:szCs w:val="24"/>
        </w:rPr>
      </w:pPr>
      <w:r w:rsidRPr="009B3B93">
        <w:rPr>
          <w:rFonts w:ascii="Spectral" w:eastAsia="Spectral" w:hAnsi="Spectral" w:cs="Spectral"/>
          <w:i/>
          <w:color w:val="000000"/>
          <w:sz w:val="24"/>
          <w:szCs w:val="24"/>
        </w:rPr>
        <w:t>Competing Interests</w:t>
      </w:r>
    </w:p>
    <w:p w14:paraId="00F86427" w14:textId="0ABBD6FB" w:rsidR="009B3B93" w:rsidRPr="009B3B93" w:rsidRDefault="009B3B93">
      <w:pPr>
        <w:pStyle w:val="Normal1"/>
        <w:spacing w:line="360" w:lineRule="auto"/>
        <w:rPr>
          <w:rFonts w:ascii="Spectral" w:eastAsia="Spectral" w:hAnsi="Spectral" w:cs="Spectral"/>
          <w:color w:val="000000"/>
          <w:sz w:val="24"/>
          <w:szCs w:val="24"/>
        </w:rPr>
      </w:pPr>
      <w:r>
        <w:rPr>
          <w:rFonts w:ascii="Spectral" w:eastAsia="Spectral" w:hAnsi="Spectral" w:cs="Spectral"/>
          <w:color w:val="000000"/>
          <w:sz w:val="24"/>
          <w:szCs w:val="24"/>
        </w:rPr>
        <w:t>The authors declare no competing interests.</w:t>
      </w:r>
    </w:p>
    <w:p w14:paraId="2F7F7A59" w14:textId="77777777" w:rsidR="003534A3" w:rsidRDefault="003534A3">
      <w:pPr>
        <w:pStyle w:val="Normal1"/>
        <w:spacing w:line="360" w:lineRule="auto"/>
        <w:rPr>
          <w:rFonts w:ascii="Spectral" w:eastAsia="Spectral" w:hAnsi="Spectral" w:cs="Spectral"/>
          <w:sz w:val="24"/>
          <w:szCs w:val="24"/>
        </w:rPr>
      </w:pPr>
    </w:p>
    <w:p w14:paraId="48857D4D" w14:textId="77777777" w:rsidR="003534A3" w:rsidRDefault="00066DA5">
      <w:pPr>
        <w:pStyle w:val="Heading2"/>
        <w:spacing w:before="0" w:line="240" w:lineRule="auto"/>
        <w:ind w:left="720" w:hanging="720"/>
        <w:rPr>
          <w:rFonts w:ascii="Spectral" w:eastAsia="Spectral" w:hAnsi="Spectral" w:cs="Spectral"/>
          <w:sz w:val="36"/>
          <w:szCs w:val="36"/>
        </w:rPr>
      </w:pPr>
      <w:bookmarkStart w:id="8" w:name="_2s8eyo1" w:colFirst="0" w:colLast="0"/>
      <w:bookmarkEnd w:id="8"/>
      <w:r>
        <w:rPr>
          <w:rFonts w:ascii="Spectral" w:eastAsia="Spectral" w:hAnsi="Spectral" w:cs="Spectral"/>
          <w:sz w:val="36"/>
          <w:szCs w:val="36"/>
        </w:rPr>
        <w:t>References</w:t>
      </w:r>
    </w:p>
    <w:p w14:paraId="4424CC10" w14:textId="77777777" w:rsidR="003534A3" w:rsidRDefault="003534A3">
      <w:pPr>
        <w:pStyle w:val="Normal1"/>
      </w:pPr>
    </w:p>
    <w:p w14:paraId="52B55A87" w14:textId="77777777" w:rsidR="003534A3" w:rsidRDefault="00066DA5">
      <w:pPr>
        <w:pStyle w:val="Normal1"/>
        <w:ind w:left="720" w:hanging="720"/>
        <w:rPr>
          <w:rFonts w:ascii="Spectral" w:eastAsia="Spectral" w:hAnsi="Spectral" w:cs="Spectral"/>
          <w:color w:val="222222"/>
          <w:sz w:val="24"/>
          <w:szCs w:val="24"/>
          <w:highlight w:val="white"/>
        </w:rPr>
      </w:pPr>
      <w:r>
        <w:rPr>
          <w:rFonts w:ascii="Spectral" w:eastAsia="Spectral" w:hAnsi="Spectral" w:cs="Spectral"/>
          <w:color w:val="222222"/>
          <w:sz w:val="24"/>
          <w:szCs w:val="24"/>
          <w:highlight w:val="white"/>
        </w:rPr>
        <w:t>Abbott, R., Albach, D., Ansell, S., Arntzen, J. W., Baird, S. J., Bierne, N., ... &amp; Butlin, R. K. 2013. Hybridization and speciation. Journal of evolutionary biology, 26(2), 229-246.</w:t>
      </w:r>
    </w:p>
    <w:p w14:paraId="125EC948" w14:textId="77777777" w:rsidR="003534A3" w:rsidRDefault="003534A3">
      <w:pPr>
        <w:pStyle w:val="Normal1"/>
        <w:ind w:left="720" w:hanging="720"/>
        <w:rPr>
          <w:rFonts w:ascii="Spectral" w:eastAsia="Spectral" w:hAnsi="Spectral" w:cs="Spectral"/>
          <w:color w:val="222222"/>
          <w:sz w:val="24"/>
          <w:szCs w:val="24"/>
          <w:highlight w:val="white"/>
        </w:rPr>
      </w:pPr>
    </w:p>
    <w:p w14:paraId="595C99A2" w14:textId="77777777" w:rsidR="003534A3" w:rsidRDefault="00066DA5">
      <w:pPr>
        <w:pStyle w:val="Normal1"/>
        <w:ind w:left="720" w:hanging="720"/>
        <w:rPr>
          <w:rFonts w:ascii="Spectral" w:eastAsia="Spectral" w:hAnsi="Spectral" w:cs="Spectral"/>
          <w:sz w:val="24"/>
          <w:szCs w:val="24"/>
        </w:rPr>
      </w:pPr>
      <w:r>
        <w:rPr>
          <w:rFonts w:ascii="Spectral" w:eastAsia="Spectral" w:hAnsi="Spectral" w:cs="Spectral"/>
          <w:color w:val="222222"/>
          <w:sz w:val="24"/>
          <w:szCs w:val="24"/>
          <w:highlight w:val="white"/>
        </w:rPr>
        <w:t>Bank C., Bürger R. &amp; Hermisson J. 2012. The limits to parapatric speciation: Dobzhansky–Muller incompatibilities in a continent–island model. Genetics. 191(3):845-863.</w:t>
      </w:r>
    </w:p>
    <w:p w14:paraId="507ECAD2" w14:textId="77777777" w:rsidR="003534A3" w:rsidRDefault="00066DA5">
      <w:pPr>
        <w:pStyle w:val="Normal1"/>
        <w:spacing w:before="280"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Barton N. H., 1979. The dynamics of hybrid zones. Heredity. 43(3):341–359.</w:t>
      </w:r>
    </w:p>
    <w:p w14:paraId="2B37B481" w14:textId="77777777" w:rsidR="003534A3" w:rsidRDefault="003534A3">
      <w:pPr>
        <w:pStyle w:val="Normal1"/>
        <w:spacing w:line="240" w:lineRule="auto"/>
        <w:ind w:left="720" w:hanging="720"/>
        <w:rPr>
          <w:rFonts w:ascii="Spectral" w:eastAsia="Spectral" w:hAnsi="Spectral" w:cs="Spectral"/>
          <w:color w:val="222222"/>
          <w:sz w:val="24"/>
          <w:szCs w:val="24"/>
        </w:rPr>
      </w:pPr>
    </w:p>
    <w:p w14:paraId="13148704" w14:textId="77777777" w:rsidR="003534A3" w:rsidRDefault="00066DA5">
      <w:pPr>
        <w:pStyle w:val="Normal1"/>
        <w:spacing w:line="240" w:lineRule="auto"/>
        <w:ind w:left="720" w:hanging="720"/>
        <w:rPr>
          <w:rFonts w:ascii="Spectral" w:eastAsia="Spectral" w:hAnsi="Spectral" w:cs="Spectral"/>
          <w:color w:val="222222"/>
          <w:sz w:val="24"/>
          <w:szCs w:val="24"/>
          <w:shd w:val="clear" w:color="auto" w:fill="980000"/>
        </w:rPr>
      </w:pPr>
      <w:r>
        <w:rPr>
          <w:rFonts w:ascii="Spectral" w:eastAsia="Spectral" w:hAnsi="Spectral" w:cs="Spectral"/>
          <w:color w:val="222222"/>
          <w:sz w:val="24"/>
          <w:szCs w:val="24"/>
        </w:rPr>
        <w:t xml:space="preserve">Barton N. H., 2013. Does hybridization influence speciation? Journal of Evolutionary Biology. 26(2):267–269. </w:t>
      </w:r>
    </w:p>
    <w:p w14:paraId="158C693D" w14:textId="77777777" w:rsidR="003534A3" w:rsidRDefault="003534A3">
      <w:pPr>
        <w:pStyle w:val="Normal1"/>
        <w:spacing w:line="240" w:lineRule="auto"/>
        <w:ind w:left="720" w:hanging="720"/>
        <w:rPr>
          <w:rFonts w:ascii="Spectral" w:eastAsia="Spectral" w:hAnsi="Spectral" w:cs="Spectral"/>
          <w:color w:val="222222"/>
          <w:sz w:val="24"/>
          <w:szCs w:val="24"/>
        </w:rPr>
      </w:pPr>
    </w:p>
    <w:p w14:paraId="46AE1942"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Barton, N. &amp; Bengtsson, B.O. 1986. The barrier to genetic exchange between hybridising populations. Heredity. 57(3):357-376.</w:t>
      </w:r>
    </w:p>
    <w:p w14:paraId="200BD97D" w14:textId="77777777" w:rsidR="003534A3" w:rsidRDefault="003534A3">
      <w:pPr>
        <w:pStyle w:val="Normal1"/>
        <w:spacing w:line="240" w:lineRule="auto"/>
        <w:rPr>
          <w:rFonts w:ascii="Spectral" w:eastAsia="Spectral" w:hAnsi="Spectral" w:cs="Spectral"/>
          <w:color w:val="222222"/>
          <w:sz w:val="24"/>
          <w:szCs w:val="24"/>
        </w:rPr>
      </w:pPr>
    </w:p>
    <w:p w14:paraId="01A34217"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Bateson W. 1909. Heredity and variation in modern lights. Darwin and Modern Science. 85–101</w:t>
      </w:r>
    </w:p>
    <w:p w14:paraId="6F2B303D"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66E683BA"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Beatty, G.E., Barker L., Chen P.P., Kelleher C.T. &amp; Provan J. 2014. Cryptic introgression into the kidney saxifrage (</w:t>
      </w:r>
      <w:r>
        <w:rPr>
          <w:rFonts w:ascii="Spectral" w:eastAsia="Spectral" w:hAnsi="Spectral" w:cs="Spectral"/>
          <w:i/>
          <w:color w:val="222222"/>
          <w:sz w:val="24"/>
          <w:szCs w:val="24"/>
        </w:rPr>
        <w:t>Saxifraga hirsuta</w:t>
      </w:r>
      <w:r>
        <w:rPr>
          <w:rFonts w:ascii="Spectral" w:eastAsia="Spectral" w:hAnsi="Spectral" w:cs="Spectral"/>
          <w:color w:val="222222"/>
          <w:sz w:val="24"/>
          <w:szCs w:val="24"/>
        </w:rPr>
        <w:t xml:space="preserve">) from its more abundant sympatric congener </w:t>
      </w:r>
      <w:r>
        <w:rPr>
          <w:rFonts w:ascii="Spectral" w:eastAsia="Spectral" w:hAnsi="Spectral" w:cs="Spectral"/>
          <w:i/>
          <w:color w:val="222222"/>
          <w:sz w:val="24"/>
          <w:szCs w:val="24"/>
        </w:rPr>
        <w:t>Saxifraga spathularis</w:t>
      </w:r>
      <w:r>
        <w:rPr>
          <w:rFonts w:ascii="Spectral" w:eastAsia="Spectral" w:hAnsi="Spectral" w:cs="Spectral"/>
          <w:color w:val="222222"/>
          <w:sz w:val="24"/>
          <w:szCs w:val="24"/>
        </w:rPr>
        <w:t>, and the potential risk of genetic assimilation. Annals of Botany. 115(2):179-186.</w:t>
      </w:r>
    </w:p>
    <w:p w14:paraId="34586DC8"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3F786B1F"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Boyle, E. A., Li, Y. I., &amp; Pritchard, J. K. 2017. An expanded view of complex traits: from polygenic to omnigenic. Cell. 169(7):1177-1186.</w:t>
      </w:r>
    </w:p>
    <w:p w14:paraId="09B25975" w14:textId="77777777" w:rsidR="003534A3" w:rsidRDefault="003534A3">
      <w:pPr>
        <w:pStyle w:val="Normal1"/>
        <w:spacing w:line="240" w:lineRule="auto"/>
        <w:ind w:left="720" w:hanging="720"/>
        <w:rPr>
          <w:rFonts w:ascii="Spectral" w:eastAsia="Spectral" w:hAnsi="Spectral" w:cs="Spectral"/>
          <w:color w:val="333333"/>
          <w:sz w:val="24"/>
          <w:szCs w:val="24"/>
          <w:shd w:val="clear" w:color="auto" w:fill="980000"/>
        </w:rPr>
      </w:pPr>
    </w:p>
    <w:p w14:paraId="1A1EA523"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Bürger R. &amp; Lynch M. 1995. Evolution and extinction in a changing environment: a quantitative‐genetic analysis. Evolution. 49(1):151-163.</w:t>
      </w:r>
    </w:p>
    <w:p w14:paraId="24B1FC12" w14:textId="77777777" w:rsidR="003534A3" w:rsidRDefault="003534A3">
      <w:pPr>
        <w:pStyle w:val="Normal1"/>
        <w:spacing w:line="240" w:lineRule="auto"/>
        <w:ind w:left="720" w:hanging="720"/>
        <w:rPr>
          <w:rFonts w:ascii="Spectral" w:eastAsia="Spectral" w:hAnsi="Spectral" w:cs="Spectral"/>
          <w:color w:val="222222"/>
          <w:sz w:val="24"/>
          <w:szCs w:val="24"/>
        </w:rPr>
      </w:pPr>
    </w:p>
    <w:p w14:paraId="5B1FF589"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Buerkle, C.A., Morris, R.J., Asmussen, M.A. &amp; Rieseberg, L.H. 2000. The likelihood of homoploid hybrid speciation. Heredity 84: 441–451.</w:t>
      </w:r>
    </w:p>
    <w:p w14:paraId="741B6F0B" w14:textId="77777777" w:rsidR="003534A3" w:rsidRDefault="003534A3">
      <w:pPr>
        <w:pStyle w:val="Normal1"/>
        <w:spacing w:line="240" w:lineRule="auto"/>
        <w:ind w:left="720" w:hanging="720"/>
        <w:rPr>
          <w:rFonts w:ascii="Spectral" w:eastAsia="Spectral" w:hAnsi="Spectral" w:cs="Spectral"/>
          <w:sz w:val="24"/>
          <w:szCs w:val="24"/>
        </w:rPr>
      </w:pPr>
    </w:p>
    <w:p w14:paraId="5B7FF6E0"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Chunco AJ. 2014 Hybridization in a warmer world. Ecology and Evolution. 4(10):2019-2031.</w:t>
      </w:r>
    </w:p>
    <w:p w14:paraId="572ECF35"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39D00A4F"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 xml:space="preserve">Clarkson C.S, Weetman D., Essandoh J., Yawson A.E., Maslen G., Manske M., Field S.G., Webster M., Antão T., MacInnis B. &amp; Kwiatkowski D. 2014. Adaptive </w:t>
      </w:r>
      <w:r>
        <w:rPr>
          <w:rFonts w:ascii="Spectral" w:eastAsia="Spectral" w:hAnsi="Spectral" w:cs="Spectral"/>
          <w:color w:val="222222"/>
          <w:sz w:val="24"/>
          <w:szCs w:val="24"/>
        </w:rPr>
        <w:lastRenderedPageBreak/>
        <w:t>introgression between Anopheles sibling species eliminates a major genomic island but not reproductive isolation. Nature Communications. 5:4248.</w:t>
      </w:r>
    </w:p>
    <w:p w14:paraId="7D283B4F" w14:textId="77777777" w:rsidR="003534A3" w:rsidRDefault="003534A3">
      <w:pPr>
        <w:pStyle w:val="Normal1"/>
        <w:spacing w:line="240" w:lineRule="auto"/>
        <w:ind w:left="720" w:hanging="720"/>
        <w:rPr>
          <w:rFonts w:ascii="Spectral" w:eastAsia="Spectral" w:hAnsi="Spectral" w:cs="Spectral"/>
          <w:sz w:val="24"/>
          <w:szCs w:val="24"/>
        </w:rPr>
      </w:pPr>
    </w:p>
    <w:p w14:paraId="0B7831E6"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Dobzhansky T. 1934. Studies on Hybrid Sterility. I. Spermatogenesis in pure and hybrid </w:t>
      </w:r>
      <w:r>
        <w:rPr>
          <w:rFonts w:ascii="Spectral" w:eastAsia="Spectral" w:hAnsi="Spectral" w:cs="Spectral"/>
          <w:i/>
          <w:sz w:val="24"/>
          <w:szCs w:val="24"/>
        </w:rPr>
        <w:t>Drosophila pseudoobscura</w:t>
      </w:r>
      <w:r>
        <w:rPr>
          <w:rFonts w:ascii="Spectral" w:eastAsia="Spectral" w:hAnsi="Spectral" w:cs="Spectral"/>
          <w:sz w:val="24"/>
          <w:szCs w:val="24"/>
        </w:rPr>
        <w:t>. Zeitschrift für Zellforschung und mikroskopische Anatomie. 21:169–221</w:t>
      </w:r>
    </w:p>
    <w:p w14:paraId="1D1F031F" w14:textId="77777777" w:rsidR="003534A3" w:rsidRDefault="003534A3">
      <w:pPr>
        <w:pStyle w:val="Normal1"/>
        <w:spacing w:line="240" w:lineRule="auto"/>
        <w:ind w:left="720" w:hanging="720"/>
        <w:rPr>
          <w:rFonts w:ascii="Spectral" w:eastAsia="Spectral" w:hAnsi="Spectral" w:cs="Spectral"/>
          <w:sz w:val="24"/>
          <w:szCs w:val="24"/>
        </w:rPr>
      </w:pPr>
    </w:p>
    <w:p w14:paraId="49C78970"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Dobzhansky, T. H. 1936. Studies on hybrid sterility. II. Localization of sterility factors in Drosophila pseudoobscura hybrids. Genetics. 21(2): 113.</w:t>
      </w:r>
    </w:p>
    <w:p w14:paraId="06F06AFA" w14:textId="77777777" w:rsidR="003534A3" w:rsidRDefault="003534A3">
      <w:pPr>
        <w:pStyle w:val="Normal1"/>
        <w:spacing w:line="240" w:lineRule="auto"/>
        <w:ind w:left="720" w:hanging="720"/>
        <w:rPr>
          <w:rFonts w:ascii="Spectral" w:eastAsia="Spectral" w:hAnsi="Spectral" w:cs="Spectral"/>
          <w:sz w:val="24"/>
          <w:szCs w:val="24"/>
        </w:rPr>
      </w:pPr>
    </w:p>
    <w:p w14:paraId="5044B1C4"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Exposito-Alonso M., Vasseur F., Ding W., Wang G., Burbano H.A., &amp; Weigel, D. 2018. Genomic basis and evolutionary potential for extreme drought adaptation in </w:t>
      </w:r>
      <w:r>
        <w:rPr>
          <w:rFonts w:ascii="Spectral" w:eastAsia="Spectral" w:hAnsi="Spectral" w:cs="Spectral"/>
          <w:i/>
          <w:sz w:val="24"/>
          <w:szCs w:val="24"/>
        </w:rPr>
        <w:t>Arabidopsis thaliana</w:t>
      </w:r>
      <w:r>
        <w:rPr>
          <w:rFonts w:ascii="Spectral" w:eastAsia="Spectral" w:hAnsi="Spectral" w:cs="Spectral"/>
          <w:sz w:val="24"/>
          <w:szCs w:val="24"/>
        </w:rPr>
        <w:t>. Nature ecology &amp; evolution. 2(2):352.</w:t>
      </w:r>
    </w:p>
    <w:p w14:paraId="766487D6"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09BC2291"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Garroway C.J., Bowman J., Cascaden T.J., Holloway G.L., Mahan C.G., Malcolm J.R., Steele M.A., Turner G. &amp; Wilson P.J. 2010. Climate change induced hybridization in flying squirrels. Global Change Biology. 16(1):113-121.</w:t>
      </w:r>
    </w:p>
    <w:p w14:paraId="1186D80A"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7D1AB66B"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 xml:space="preserve">Gerard P.R., Fernandez‐Manjarres J.F., &amp; Frascaria‐Lacoste N.A. 2006. Temporal cline in a hybrid zone population between </w:t>
      </w:r>
      <w:r>
        <w:rPr>
          <w:rFonts w:ascii="Spectral" w:eastAsia="Spectral" w:hAnsi="Spectral" w:cs="Spectral"/>
          <w:i/>
          <w:color w:val="222222"/>
          <w:sz w:val="24"/>
          <w:szCs w:val="24"/>
        </w:rPr>
        <w:t>Fraxinus excelsior</w:t>
      </w:r>
      <w:r>
        <w:rPr>
          <w:rFonts w:ascii="Spectral" w:eastAsia="Spectral" w:hAnsi="Spectral" w:cs="Spectral"/>
          <w:color w:val="222222"/>
          <w:sz w:val="24"/>
          <w:szCs w:val="24"/>
        </w:rPr>
        <w:t xml:space="preserve"> L. and </w:t>
      </w:r>
      <w:r>
        <w:rPr>
          <w:rFonts w:ascii="Spectral" w:eastAsia="Spectral" w:hAnsi="Spectral" w:cs="Spectral"/>
          <w:i/>
          <w:color w:val="222222"/>
          <w:sz w:val="24"/>
          <w:szCs w:val="24"/>
        </w:rPr>
        <w:t>Fraxinus angustifolia</w:t>
      </w:r>
      <w:r>
        <w:rPr>
          <w:rFonts w:ascii="Spectral" w:eastAsia="Spectral" w:hAnsi="Spectral" w:cs="Spectral"/>
          <w:color w:val="222222"/>
          <w:sz w:val="24"/>
          <w:szCs w:val="24"/>
        </w:rPr>
        <w:t xml:space="preserve"> Vahl. Molecular Ecology. 15(12):3655-3667.</w:t>
      </w:r>
    </w:p>
    <w:p w14:paraId="04D52F52"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0185076D"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Gienapp P., Leimu R. &amp; Merilä J. 2007. Responses to climate change in avian migration time—microevolution versus phenotypic plasticity. Climate Research. 35(1-2):25-35.</w:t>
      </w:r>
    </w:p>
    <w:p w14:paraId="677AA1A2" w14:textId="77777777" w:rsidR="003534A3" w:rsidRDefault="003534A3">
      <w:pPr>
        <w:pStyle w:val="Normal1"/>
        <w:spacing w:line="240" w:lineRule="auto"/>
        <w:ind w:left="720" w:hanging="720"/>
        <w:rPr>
          <w:rFonts w:ascii="Spectral" w:eastAsia="Spectral" w:hAnsi="Spectral" w:cs="Spectral"/>
          <w:color w:val="222222"/>
          <w:sz w:val="24"/>
          <w:szCs w:val="24"/>
        </w:rPr>
      </w:pPr>
    </w:p>
    <w:p w14:paraId="6697B72A" w14:textId="77777777" w:rsidR="003534A3" w:rsidRDefault="00066DA5">
      <w:pPr>
        <w:pStyle w:val="Normal1"/>
        <w:spacing w:line="240" w:lineRule="auto"/>
        <w:ind w:left="720" w:hanging="720"/>
        <w:rPr>
          <w:rFonts w:ascii="Spectral" w:eastAsia="Spectral" w:hAnsi="Spectral" w:cs="Spectral"/>
          <w:color w:val="222222"/>
          <w:sz w:val="24"/>
          <w:szCs w:val="24"/>
          <w:highlight w:val="white"/>
        </w:rPr>
      </w:pPr>
      <w:r>
        <w:rPr>
          <w:rFonts w:ascii="Spectral" w:eastAsia="Spectral" w:hAnsi="Spectral" w:cs="Spectral"/>
          <w:color w:val="222222"/>
          <w:sz w:val="24"/>
          <w:szCs w:val="24"/>
          <w:highlight w:val="white"/>
        </w:rPr>
        <w:t>Gingerich P.D. 1993. Quantification and comparison of evolutionary rates. American Journal of Science, 293(A):453-478</w:t>
      </w:r>
    </w:p>
    <w:p w14:paraId="655AC077" w14:textId="77777777" w:rsidR="003534A3" w:rsidRDefault="003534A3">
      <w:pPr>
        <w:pStyle w:val="Normal1"/>
        <w:spacing w:line="240" w:lineRule="auto"/>
        <w:ind w:left="720" w:hanging="720"/>
        <w:rPr>
          <w:rFonts w:ascii="Times New Roman" w:eastAsia="Times New Roman" w:hAnsi="Times New Roman" w:cs="Times New Roman"/>
          <w:color w:val="222222"/>
          <w:sz w:val="24"/>
          <w:szCs w:val="24"/>
          <w:highlight w:val="white"/>
        </w:rPr>
      </w:pPr>
    </w:p>
    <w:p w14:paraId="659678E2"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Gómez J.M., González-Megías A., Lorite J., Abdelaziz M. &amp; Perfectti F. 2015. The silent extinction: climate change and the potential hybridization-mediated extinction of endemic high-mountain plants. Biodiversity and Conservation. 24(8):1843-1857.</w:t>
      </w:r>
    </w:p>
    <w:p w14:paraId="58A86645" w14:textId="77777777" w:rsidR="003534A3" w:rsidRDefault="003534A3">
      <w:pPr>
        <w:pStyle w:val="Normal1"/>
        <w:spacing w:line="240" w:lineRule="auto"/>
        <w:ind w:left="720" w:hanging="720"/>
        <w:rPr>
          <w:rFonts w:ascii="Spectral" w:eastAsia="Spectral" w:hAnsi="Spectral" w:cs="Spectral"/>
          <w:color w:val="222222"/>
          <w:sz w:val="24"/>
          <w:szCs w:val="24"/>
        </w:rPr>
      </w:pPr>
    </w:p>
    <w:p w14:paraId="4F683BAF"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color w:val="222222"/>
          <w:sz w:val="24"/>
          <w:szCs w:val="24"/>
        </w:rPr>
        <w:lastRenderedPageBreak/>
        <w:t>Gompert, Z., Parchman, T. L., &amp; Buerkle, C. A. 2012. Genomics of isolation in hybrids. Philosophical Transactions of the Royal Society of London B: Biological Sciences. 367(1587):439-450.</w:t>
      </w:r>
    </w:p>
    <w:p w14:paraId="6CC68183"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16636FBC"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 xml:space="preserve">Haller B.C. &amp; Messer P.W. 2018. SLiM 3: Forward genetic simulations beyond the Wright–Fisher model, Molecular Biology and Evolution. </w:t>
      </w:r>
      <w:r>
        <w:rPr>
          <w:rFonts w:ascii="Spectral" w:eastAsia="Spectral" w:hAnsi="Spectral" w:cs="Spectral"/>
          <w:color w:val="2A2A2A"/>
          <w:sz w:val="24"/>
          <w:szCs w:val="24"/>
        </w:rPr>
        <w:t>msy228</w:t>
      </w:r>
    </w:p>
    <w:p w14:paraId="7FC23D8F"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59C094FA"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Hendry A.P., Farrugia T.J. &amp; Kinnison M.T.  2008. Human influences on rates of phenotypic change in wild animal populations. Molecular Ecology. 17(1):20-29.</w:t>
      </w:r>
    </w:p>
    <w:p w14:paraId="4C2028BD"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08C7C669"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Hoffmann A.A. &amp; Sgrò C.M. 2011 Climate change and evolutionary adaptation. Nature. 470(7335):479.</w:t>
      </w:r>
    </w:p>
    <w:p w14:paraId="73136543"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4A20A13E"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color w:val="222222"/>
          <w:sz w:val="24"/>
          <w:szCs w:val="24"/>
        </w:rPr>
        <w:t>Jump A.S. &amp; Penuelas J. 2005. Running to stand still: adaptation and the response of plants to rapid climate change. Ecology Letters. 8(9):1010-1020.</w:t>
      </w:r>
    </w:p>
    <w:p w14:paraId="60D6A28F" w14:textId="77777777" w:rsidR="003534A3" w:rsidRDefault="003534A3">
      <w:pPr>
        <w:pStyle w:val="Normal1"/>
        <w:spacing w:line="240" w:lineRule="auto"/>
        <w:ind w:left="720" w:hanging="720"/>
        <w:rPr>
          <w:rFonts w:ascii="Spectral" w:eastAsia="Spectral" w:hAnsi="Spectral" w:cs="Spectral"/>
          <w:sz w:val="24"/>
          <w:szCs w:val="24"/>
        </w:rPr>
      </w:pPr>
    </w:p>
    <w:p w14:paraId="25273C64"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Kingsolver, J.G., Hoekstra H.E., Hoekstra J.M, Berrigan D., Vignieri S.N., Hill C.E., Hoang A., Gibert P., &amp; Beerli P. 2001. The strength of phenotypic selection in natural populations. The American Naturalist. 3(157):245-261.</w:t>
      </w:r>
    </w:p>
    <w:p w14:paraId="6D448624" w14:textId="77777777" w:rsidR="003534A3" w:rsidRDefault="003534A3">
      <w:pPr>
        <w:pStyle w:val="Normal1"/>
        <w:spacing w:line="240" w:lineRule="auto"/>
        <w:ind w:left="720" w:hanging="720"/>
        <w:rPr>
          <w:rFonts w:ascii="Spectral" w:eastAsia="Spectral" w:hAnsi="Spectral" w:cs="Spectral"/>
          <w:sz w:val="24"/>
          <w:szCs w:val="24"/>
        </w:rPr>
      </w:pPr>
    </w:p>
    <w:p w14:paraId="78DB0DA8"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Lindtke, D. &amp; Buerkle, C.A. 2015. The genetic architecture of hybrid incompatibilities and their effect on barriers to introgression in secondary contact. Evolution. 69(8):1987-2004.</w:t>
      </w:r>
    </w:p>
    <w:p w14:paraId="06A7EC88" w14:textId="77777777" w:rsidR="003534A3" w:rsidRDefault="003534A3">
      <w:pPr>
        <w:pStyle w:val="Normal1"/>
        <w:spacing w:line="240" w:lineRule="auto"/>
        <w:rPr>
          <w:rFonts w:ascii="Spectral" w:eastAsia="Spectral" w:hAnsi="Spectral" w:cs="Spectral"/>
          <w:sz w:val="24"/>
          <w:szCs w:val="24"/>
        </w:rPr>
      </w:pPr>
    </w:p>
    <w:p w14:paraId="7329D2AD"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Lynch, M., &amp; R. Lande. 1993. Evolution and extinction in re­sponse to environmental change. Pp. 234-250 in P. M. Kareiva, J. G. Kingsolver, and R. B. Huey, eds. Biotic interactions and global change. Sinauer, Sunderland, Mass.</w:t>
      </w:r>
    </w:p>
    <w:p w14:paraId="51146190" w14:textId="77777777" w:rsidR="009E63B6" w:rsidRDefault="009E63B6">
      <w:pPr>
        <w:pStyle w:val="Normal1"/>
        <w:spacing w:line="240" w:lineRule="auto"/>
        <w:ind w:left="720" w:hanging="720"/>
        <w:rPr>
          <w:rFonts w:ascii="Spectral" w:eastAsia="Spectral" w:hAnsi="Spectral" w:cs="Spectral"/>
          <w:color w:val="333333"/>
          <w:sz w:val="24"/>
          <w:szCs w:val="24"/>
        </w:rPr>
      </w:pPr>
    </w:p>
    <w:p w14:paraId="6F69804D" w14:textId="3A9A6B55" w:rsidR="009E63B6" w:rsidRDefault="009E63B6">
      <w:pPr>
        <w:pStyle w:val="Normal1"/>
        <w:spacing w:line="240" w:lineRule="auto"/>
        <w:ind w:left="720" w:hanging="720"/>
        <w:rPr>
          <w:rFonts w:ascii="Spectral" w:eastAsia="Spectral" w:hAnsi="Spectral" w:cs="Spectral"/>
          <w:sz w:val="24"/>
          <w:szCs w:val="24"/>
        </w:rPr>
      </w:pPr>
      <w:r w:rsidRPr="009E63B6">
        <w:rPr>
          <w:rFonts w:ascii="Spectral" w:eastAsia="Spectral" w:hAnsi="Spectral" w:cs="Spectral"/>
          <w:sz w:val="24"/>
          <w:szCs w:val="24"/>
        </w:rPr>
        <w:t>Martin S</w:t>
      </w:r>
      <w:r>
        <w:rPr>
          <w:rFonts w:ascii="Spectral" w:eastAsia="Spectral" w:hAnsi="Spectral" w:cs="Spectral"/>
          <w:sz w:val="24"/>
          <w:szCs w:val="24"/>
        </w:rPr>
        <w:t>.</w:t>
      </w:r>
      <w:r w:rsidRPr="009E63B6">
        <w:rPr>
          <w:rFonts w:ascii="Spectral" w:eastAsia="Spectral" w:hAnsi="Spectral" w:cs="Spectral"/>
          <w:sz w:val="24"/>
          <w:szCs w:val="24"/>
        </w:rPr>
        <w:t>H</w:t>
      </w:r>
      <w:r>
        <w:rPr>
          <w:rFonts w:ascii="Spectral" w:eastAsia="Spectral" w:hAnsi="Spectral" w:cs="Spectral"/>
          <w:sz w:val="24"/>
          <w:szCs w:val="24"/>
        </w:rPr>
        <w:t>.</w:t>
      </w:r>
      <w:r w:rsidRPr="009E63B6">
        <w:rPr>
          <w:rFonts w:ascii="Spectral" w:eastAsia="Spectral" w:hAnsi="Spectral" w:cs="Spectral"/>
          <w:sz w:val="24"/>
          <w:szCs w:val="24"/>
        </w:rPr>
        <w:t>, Davey J</w:t>
      </w:r>
      <w:r>
        <w:rPr>
          <w:rFonts w:ascii="Spectral" w:eastAsia="Spectral" w:hAnsi="Spectral" w:cs="Spectral"/>
          <w:sz w:val="24"/>
          <w:szCs w:val="24"/>
        </w:rPr>
        <w:t>.</w:t>
      </w:r>
      <w:r w:rsidRPr="009E63B6">
        <w:rPr>
          <w:rFonts w:ascii="Spectral" w:eastAsia="Spectral" w:hAnsi="Spectral" w:cs="Spectral"/>
          <w:sz w:val="24"/>
          <w:szCs w:val="24"/>
        </w:rPr>
        <w:t>W</w:t>
      </w:r>
      <w:r>
        <w:rPr>
          <w:rFonts w:ascii="Spectral" w:eastAsia="Spectral" w:hAnsi="Spectral" w:cs="Spectral"/>
          <w:sz w:val="24"/>
          <w:szCs w:val="24"/>
        </w:rPr>
        <w:t>.</w:t>
      </w:r>
      <w:r w:rsidRPr="009E63B6">
        <w:rPr>
          <w:rFonts w:ascii="Spectral" w:eastAsia="Spectral" w:hAnsi="Spectral" w:cs="Spectral"/>
          <w:sz w:val="24"/>
          <w:szCs w:val="24"/>
        </w:rPr>
        <w:t>, Salazar C</w:t>
      </w:r>
      <w:r>
        <w:rPr>
          <w:rFonts w:ascii="Spectral" w:eastAsia="Spectral" w:hAnsi="Spectral" w:cs="Spectral"/>
          <w:sz w:val="24"/>
          <w:szCs w:val="24"/>
        </w:rPr>
        <w:t>. &amp;</w:t>
      </w:r>
      <w:r w:rsidRPr="009E63B6">
        <w:rPr>
          <w:rFonts w:ascii="Spectral" w:eastAsia="Spectral" w:hAnsi="Spectral" w:cs="Spectral"/>
          <w:sz w:val="24"/>
          <w:szCs w:val="24"/>
        </w:rPr>
        <w:t xml:space="preserve"> Jiggins C</w:t>
      </w:r>
      <w:r>
        <w:rPr>
          <w:rFonts w:ascii="Spectral" w:eastAsia="Spectral" w:hAnsi="Spectral" w:cs="Spectral"/>
          <w:sz w:val="24"/>
          <w:szCs w:val="24"/>
        </w:rPr>
        <w:t>.</w:t>
      </w:r>
      <w:r w:rsidRPr="009E63B6">
        <w:rPr>
          <w:rFonts w:ascii="Spectral" w:eastAsia="Spectral" w:hAnsi="Spectral" w:cs="Spectral"/>
          <w:sz w:val="24"/>
          <w:szCs w:val="24"/>
        </w:rPr>
        <w:t xml:space="preserve">D. </w:t>
      </w:r>
      <w:r>
        <w:rPr>
          <w:rFonts w:ascii="Spectral" w:eastAsia="Spectral" w:hAnsi="Spectral" w:cs="Spectral"/>
          <w:sz w:val="24"/>
          <w:szCs w:val="24"/>
        </w:rPr>
        <w:t xml:space="preserve">2019. </w:t>
      </w:r>
      <w:r w:rsidRPr="009E63B6">
        <w:rPr>
          <w:rFonts w:ascii="Spectral" w:eastAsia="Spectral" w:hAnsi="Spectral" w:cs="Spectral"/>
          <w:sz w:val="24"/>
          <w:szCs w:val="24"/>
        </w:rPr>
        <w:t>Recombination rate variation shapes barriers to introgression across butterfly genomes. PLoS biology.</w:t>
      </w:r>
      <w:r>
        <w:rPr>
          <w:rFonts w:ascii="Spectral" w:eastAsia="Spectral" w:hAnsi="Spectral" w:cs="Spectral"/>
          <w:sz w:val="24"/>
          <w:szCs w:val="24"/>
        </w:rPr>
        <w:t xml:space="preserve"> </w:t>
      </w:r>
      <w:r w:rsidRPr="009E63B6">
        <w:rPr>
          <w:rFonts w:ascii="Spectral" w:eastAsia="Spectral" w:hAnsi="Spectral" w:cs="Spectral"/>
          <w:sz w:val="24"/>
          <w:szCs w:val="24"/>
        </w:rPr>
        <w:t xml:space="preserve"> 17(2):e2006288.</w:t>
      </w:r>
    </w:p>
    <w:p w14:paraId="26843CAC"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3A1855D8"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Mallet J. 2005. Hybridization as an invasion of the genome. Trends in Ecology &amp; Evolution. 20(5):229-237.</w:t>
      </w:r>
    </w:p>
    <w:p w14:paraId="52A2249F"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3163C9D8"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lastRenderedPageBreak/>
        <w:t xml:space="preserve">Merilä, J., &amp; Hoffmann, A.A. 2016. Evolutionary Impacts of Climate Change. In </w:t>
      </w:r>
      <w:r>
        <w:rPr>
          <w:rFonts w:ascii="Spectral" w:eastAsia="Spectral" w:hAnsi="Spectral" w:cs="Spectral"/>
          <w:i/>
          <w:sz w:val="24"/>
          <w:szCs w:val="24"/>
        </w:rPr>
        <w:t>Oxford Research Encyclopedia of Environmental Science</w:t>
      </w:r>
      <w:r>
        <w:rPr>
          <w:rFonts w:ascii="Spectral" w:eastAsia="Spectral" w:hAnsi="Spectral" w:cs="Spectral"/>
          <w:sz w:val="24"/>
          <w:szCs w:val="24"/>
        </w:rPr>
        <w:t>. Oxford University Press.</w:t>
      </w:r>
    </w:p>
    <w:p w14:paraId="5C433464" w14:textId="77777777" w:rsidR="003534A3" w:rsidRDefault="003534A3">
      <w:pPr>
        <w:pStyle w:val="Normal1"/>
        <w:spacing w:line="240" w:lineRule="auto"/>
        <w:ind w:left="720" w:hanging="720"/>
        <w:rPr>
          <w:rFonts w:ascii="Spectral" w:eastAsia="Spectral" w:hAnsi="Spectral" w:cs="Spectral"/>
          <w:sz w:val="24"/>
          <w:szCs w:val="24"/>
        </w:rPr>
      </w:pPr>
    </w:p>
    <w:p w14:paraId="193DC0C3"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Muller, H.J. 1942. Isolating mechanisms, evolution, and temperature. Biol. Symp. 6:71–125.</w:t>
      </w:r>
    </w:p>
    <w:p w14:paraId="7118C9E9" w14:textId="77777777" w:rsidR="003534A3" w:rsidRDefault="003534A3">
      <w:pPr>
        <w:pStyle w:val="Normal1"/>
        <w:spacing w:line="240" w:lineRule="auto"/>
        <w:ind w:left="720" w:hanging="720"/>
        <w:rPr>
          <w:rFonts w:ascii="Spectral" w:eastAsia="Spectral" w:hAnsi="Spectral" w:cs="Spectral"/>
          <w:sz w:val="24"/>
          <w:szCs w:val="24"/>
        </w:rPr>
      </w:pPr>
    </w:p>
    <w:p w14:paraId="5F06DE03"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Oliveira R., Godinho R., Randi E. &amp; Alves P.C. 2008. Hybridization versus conservation: are domestic cats threatening the genetic integrity of wildcats (</w:t>
      </w:r>
      <w:r>
        <w:rPr>
          <w:rFonts w:ascii="Spectral" w:eastAsia="Spectral" w:hAnsi="Spectral" w:cs="Spectral"/>
          <w:i/>
          <w:color w:val="222222"/>
          <w:sz w:val="24"/>
          <w:szCs w:val="24"/>
        </w:rPr>
        <w:t>Felis silvestris silvestris</w:t>
      </w:r>
      <w:r>
        <w:rPr>
          <w:rFonts w:ascii="Spectral" w:eastAsia="Spectral" w:hAnsi="Spectral" w:cs="Spectral"/>
          <w:color w:val="222222"/>
          <w:sz w:val="24"/>
          <w:szCs w:val="24"/>
        </w:rPr>
        <w:t>) in Iberian Peninsula?. Philosophical Transactions of the Royal Society of London B: Biological Sciences. 363(1505):2953-2961.</w:t>
      </w:r>
    </w:p>
    <w:p w14:paraId="73BF99F0" w14:textId="77777777" w:rsidR="002978C5" w:rsidRDefault="002978C5">
      <w:pPr>
        <w:pStyle w:val="Normal1"/>
        <w:spacing w:line="240" w:lineRule="auto"/>
        <w:ind w:left="720" w:hanging="720"/>
        <w:rPr>
          <w:rFonts w:ascii="Spectral" w:eastAsia="Spectral" w:hAnsi="Spectral" w:cs="Spectral"/>
          <w:color w:val="222222"/>
          <w:sz w:val="24"/>
          <w:szCs w:val="24"/>
        </w:rPr>
      </w:pPr>
    </w:p>
    <w:p w14:paraId="5D3D89CA" w14:textId="7C76A99E" w:rsidR="002978C5" w:rsidRDefault="004134DD">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Osborne E.</w:t>
      </w:r>
      <w:r w:rsidR="002978C5">
        <w:rPr>
          <w:rFonts w:ascii="Spectral" w:eastAsia="Spectral" w:hAnsi="Spectral" w:cs="Spectral"/>
          <w:color w:val="222222"/>
          <w:sz w:val="24"/>
          <w:szCs w:val="24"/>
        </w:rPr>
        <w:t>,</w:t>
      </w:r>
      <w:r w:rsidR="002978C5" w:rsidRPr="002978C5">
        <w:rPr>
          <w:rFonts w:ascii="Spectral" w:eastAsia="Spectral" w:hAnsi="Spectral" w:cs="Spectral"/>
          <w:color w:val="222222"/>
          <w:sz w:val="24"/>
          <w:szCs w:val="24"/>
        </w:rPr>
        <w:t xml:space="preserve"> Richter-Menge</w:t>
      </w:r>
      <w:r>
        <w:rPr>
          <w:rFonts w:ascii="Spectral" w:eastAsia="Spectral" w:hAnsi="Spectral" w:cs="Spectral"/>
          <w:color w:val="222222"/>
          <w:sz w:val="24"/>
          <w:szCs w:val="24"/>
        </w:rPr>
        <w:t xml:space="preserve"> J., &amp; </w:t>
      </w:r>
      <w:r w:rsidR="002978C5" w:rsidRPr="002978C5">
        <w:rPr>
          <w:rFonts w:ascii="Spectral" w:eastAsia="Spectral" w:hAnsi="Spectral" w:cs="Spectral"/>
          <w:color w:val="222222"/>
          <w:sz w:val="24"/>
          <w:szCs w:val="24"/>
        </w:rPr>
        <w:t>Jeffries</w:t>
      </w:r>
      <w:r>
        <w:rPr>
          <w:rFonts w:ascii="Spectral" w:eastAsia="Spectral" w:hAnsi="Spectral" w:cs="Spectral"/>
          <w:color w:val="222222"/>
          <w:sz w:val="24"/>
          <w:szCs w:val="24"/>
        </w:rPr>
        <w:t xml:space="preserve"> M. 2018.</w:t>
      </w:r>
      <w:r w:rsidR="002978C5" w:rsidRPr="002978C5">
        <w:rPr>
          <w:rFonts w:ascii="Spectral" w:eastAsia="Spectral" w:hAnsi="Spectral" w:cs="Spectral"/>
          <w:color w:val="222222"/>
          <w:sz w:val="24"/>
          <w:szCs w:val="24"/>
        </w:rPr>
        <w:t xml:space="preserve"> Arctic Report Card 2018,</w:t>
      </w:r>
      <w:r w:rsidR="002978C5" w:rsidRPr="002978C5">
        <w:t xml:space="preserve"> </w:t>
      </w:r>
      <w:r w:rsidR="002978C5" w:rsidRPr="002978C5">
        <w:rPr>
          <w:rFonts w:ascii="Spectral" w:eastAsia="Spectral" w:hAnsi="Spectral" w:cs="Spectral"/>
          <w:color w:val="222222"/>
          <w:sz w:val="24"/>
          <w:szCs w:val="24"/>
        </w:rPr>
        <w:t>https://www.arctic.noaa.gov/Report-Card.</w:t>
      </w:r>
    </w:p>
    <w:p w14:paraId="2580085C"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3BCD8125"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Pespeni M.H., Sanford E., Gaylord B., Hill T.M., Hosfelt J.D., Jaris H.K., LaVigne M., Lenz E.A., Russell A.D., Young M.K. &amp; Palumbi S.R. 2013. Evolutionary change during experimental ocean acidification. Proceedings of the National Academy of Sciences. 110(17):6937-6942.</w:t>
      </w:r>
    </w:p>
    <w:p w14:paraId="55E04C78" w14:textId="77777777" w:rsidR="003534A3" w:rsidRDefault="003534A3">
      <w:pPr>
        <w:pStyle w:val="Normal1"/>
        <w:spacing w:line="240" w:lineRule="auto"/>
        <w:ind w:left="720" w:hanging="720"/>
        <w:rPr>
          <w:rFonts w:ascii="Spectral" w:eastAsia="Spectral" w:hAnsi="Spectral" w:cs="Spectral"/>
          <w:color w:val="333333"/>
          <w:sz w:val="24"/>
          <w:szCs w:val="24"/>
          <w:shd w:val="clear" w:color="auto" w:fill="980000"/>
        </w:rPr>
      </w:pPr>
    </w:p>
    <w:p w14:paraId="18E2843E"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Pfennig KS. 2007. Facultative mate choice drives adaptive hybridization. Science. 318(5852):965-967.</w:t>
      </w:r>
    </w:p>
    <w:p w14:paraId="44F80089" w14:textId="77777777" w:rsidR="003534A3" w:rsidRDefault="003534A3">
      <w:pPr>
        <w:pStyle w:val="Normal1"/>
        <w:spacing w:line="240" w:lineRule="auto"/>
        <w:ind w:left="720" w:hanging="720"/>
        <w:rPr>
          <w:rFonts w:ascii="Spectral" w:eastAsia="Spectral" w:hAnsi="Spectral" w:cs="Spectral"/>
          <w:color w:val="333333"/>
          <w:sz w:val="24"/>
          <w:szCs w:val="24"/>
        </w:rPr>
      </w:pPr>
    </w:p>
    <w:p w14:paraId="79396294"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 Core Team (2018). R: A language and environment for statistical computing. R Foundation for Statistical Computing, Vienna, Austria. URL https://www.R-project.org/.</w:t>
      </w:r>
    </w:p>
    <w:p w14:paraId="2987CDAA" w14:textId="77777777" w:rsidR="003534A3" w:rsidRDefault="003534A3">
      <w:pPr>
        <w:pStyle w:val="Normal1"/>
        <w:spacing w:line="240" w:lineRule="auto"/>
        <w:ind w:left="720" w:hanging="720"/>
        <w:rPr>
          <w:rFonts w:ascii="Spectral" w:eastAsia="Spectral" w:hAnsi="Spectral" w:cs="Spectral"/>
          <w:color w:val="333333"/>
          <w:sz w:val="24"/>
          <w:szCs w:val="24"/>
          <w:shd w:val="clear" w:color="auto" w:fill="980000"/>
        </w:rPr>
      </w:pPr>
    </w:p>
    <w:p w14:paraId="59E9BD03"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Ravinet M., Faria R., Butlin R.K., Galindo J., Bierne N., Rafajlović M., Noor M.A.F., Mehlig B &amp; Westram, A. M. 2017. Interpreting the genomic landscape of speciation: a road map for finding barriers to gene flow. Journal of Evolutionary Biology. 30(8):1450-1477.</w:t>
      </w:r>
    </w:p>
    <w:p w14:paraId="7704F627" w14:textId="77777777" w:rsidR="003534A3" w:rsidRDefault="003534A3">
      <w:pPr>
        <w:pStyle w:val="Normal1"/>
        <w:spacing w:line="240" w:lineRule="auto"/>
        <w:ind w:left="720" w:hanging="720"/>
        <w:rPr>
          <w:rFonts w:ascii="Spectral" w:eastAsia="Spectral" w:hAnsi="Spectral" w:cs="Spectral"/>
          <w:color w:val="333333"/>
          <w:sz w:val="24"/>
          <w:szCs w:val="24"/>
          <w:shd w:val="clear" w:color="auto" w:fill="980000"/>
        </w:rPr>
      </w:pPr>
    </w:p>
    <w:p w14:paraId="14641CBF"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Rhymer J.M. &amp; Simberloff D. 1996. Extinction by hybridization and introgression. Annual Review of Ecology and Systematics. 27(1):83-109.</w:t>
      </w:r>
    </w:p>
    <w:p w14:paraId="5FAF987C" w14:textId="77777777" w:rsidR="003534A3" w:rsidRDefault="003534A3">
      <w:pPr>
        <w:pStyle w:val="Normal1"/>
        <w:spacing w:line="240" w:lineRule="auto"/>
        <w:ind w:left="720" w:hanging="720"/>
        <w:rPr>
          <w:rFonts w:ascii="Spectral" w:eastAsia="Spectral" w:hAnsi="Spectral" w:cs="Spectral"/>
          <w:color w:val="333333"/>
          <w:sz w:val="24"/>
          <w:szCs w:val="24"/>
          <w:shd w:val="clear" w:color="auto" w:fill="980000"/>
        </w:rPr>
      </w:pPr>
    </w:p>
    <w:p w14:paraId="6E79C9BA"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lastRenderedPageBreak/>
        <w:t>Samuk K., Owens G.L., Delmore K.E., Miller S.E., Rennison D.J. &amp; Schluter D. 2017. Gene flow and selection interact to promote adaptive divergence in regions of low recombination. Molecular Ecology. 26(17):4378-4390.</w:t>
      </w:r>
    </w:p>
    <w:p w14:paraId="513CC800"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23D18357"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Savolainen O., Lascoux M., &amp; Merilä J. 2013. Ecological genomics of local adaptation. Nature Reviews Genetics. 14(11):807.</w:t>
      </w:r>
    </w:p>
    <w:p w14:paraId="37A86431" w14:textId="77777777" w:rsidR="003534A3" w:rsidRDefault="003534A3">
      <w:pPr>
        <w:pStyle w:val="Normal1"/>
        <w:spacing w:line="240" w:lineRule="auto"/>
        <w:ind w:left="720" w:hanging="720"/>
        <w:rPr>
          <w:rFonts w:ascii="Spectral" w:eastAsia="Spectral" w:hAnsi="Spectral" w:cs="Spectral"/>
          <w:color w:val="333333"/>
          <w:sz w:val="24"/>
          <w:szCs w:val="24"/>
        </w:rPr>
      </w:pPr>
    </w:p>
    <w:p w14:paraId="52187F7F"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Seehausen, O. 2013. Conditions when hybridization might predispose populations for adaptive radiation. Journal of Evolutionary Biology, 26(2), 279-281.</w:t>
      </w:r>
    </w:p>
    <w:p w14:paraId="10E000DC" w14:textId="77777777" w:rsidR="003534A3" w:rsidRDefault="003534A3">
      <w:pPr>
        <w:pStyle w:val="Normal1"/>
        <w:spacing w:line="240" w:lineRule="auto"/>
        <w:rPr>
          <w:rFonts w:ascii="Spectral" w:eastAsia="Spectral" w:hAnsi="Spectral" w:cs="Spectral"/>
          <w:color w:val="333333"/>
          <w:sz w:val="24"/>
          <w:szCs w:val="24"/>
          <w:shd w:val="clear" w:color="auto" w:fill="980000"/>
        </w:rPr>
      </w:pPr>
    </w:p>
    <w:p w14:paraId="7C8DA39A"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Schumer M., Xu C., Powell D.L., Durvasula A., Skov L., Holland C., Blazier J.C., Sankararaman S., Andolfatto P., Rosenthal G.G. &amp; Przeworski, M. 2018. Natural selection interacts with recombination to shape the evolution of hybrid genomes. Science. 360(6389):656-660.</w:t>
      </w:r>
    </w:p>
    <w:p w14:paraId="60CA472D"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4B19697B"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Taylor E.B., Boughman J.W., Groenenboom M., Sniatynski M., Schluter D. &amp; Gow J.L. 2006. Speciation in reverse: morphological and genetic evidence of the collapse of a three‐spined stickleback (</w:t>
      </w:r>
      <w:r>
        <w:rPr>
          <w:rFonts w:ascii="Spectral" w:eastAsia="Spectral" w:hAnsi="Spectral" w:cs="Spectral"/>
          <w:i/>
          <w:color w:val="222222"/>
          <w:sz w:val="24"/>
          <w:szCs w:val="24"/>
        </w:rPr>
        <w:t>Gasterosteus aculeatus</w:t>
      </w:r>
      <w:r>
        <w:rPr>
          <w:rFonts w:ascii="Spectral" w:eastAsia="Spectral" w:hAnsi="Spectral" w:cs="Spectral"/>
          <w:color w:val="222222"/>
          <w:sz w:val="24"/>
          <w:szCs w:val="24"/>
        </w:rPr>
        <w:t>) species pair. Molecular Ecology.15(2):343-355.</w:t>
      </w:r>
    </w:p>
    <w:p w14:paraId="28F06F3F"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2AE89C61"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Thomas C.D., Cameron A., Green R.E., Bakkenes M., Beaumont L.J., Collingham Y.C., Erasmus B.F., De Siqueira M.F., Grainger A., Hannah L. &amp; Hughes L. 2004. Extinction risk from climate change. Nature. 427(6970):145.</w:t>
      </w:r>
    </w:p>
    <w:p w14:paraId="38C3FC92" w14:textId="77777777" w:rsidR="003534A3" w:rsidRDefault="003534A3">
      <w:pPr>
        <w:pStyle w:val="Normal1"/>
        <w:spacing w:line="240" w:lineRule="auto"/>
        <w:ind w:left="720" w:hanging="720"/>
        <w:rPr>
          <w:rFonts w:ascii="Spectral" w:eastAsia="Spectral" w:hAnsi="Spectral" w:cs="Spectral"/>
          <w:color w:val="222222"/>
          <w:sz w:val="24"/>
          <w:szCs w:val="24"/>
        </w:rPr>
      </w:pPr>
    </w:p>
    <w:p w14:paraId="51BD43E1"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Todesco M., Pascual M.A., Owens G.L., Ostevik K.L., Moyers B.T., Hübner S., Heredia S.M., Hahn M.A., Caseys C., Bock D.G., Rieseberg L.H. 2016. Hybridization and extinction. Evolutionary Applications. 9(7):892-908.</w:t>
      </w:r>
    </w:p>
    <w:p w14:paraId="64E1FC95"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4CA3C4E8"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Vallender R., Robertson R.J., Friesen V.L. &amp; Lovette I.J. 2007. Complex hybridization dynamics between golden‐winged and blue‐winged warblers (</w:t>
      </w:r>
      <w:r>
        <w:rPr>
          <w:rFonts w:ascii="Spectral" w:eastAsia="Spectral" w:hAnsi="Spectral" w:cs="Spectral"/>
          <w:i/>
          <w:color w:val="222222"/>
          <w:sz w:val="24"/>
          <w:szCs w:val="24"/>
        </w:rPr>
        <w:t>Vermivora chrysoptera</w:t>
      </w:r>
      <w:r>
        <w:rPr>
          <w:rFonts w:ascii="Spectral" w:eastAsia="Spectral" w:hAnsi="Spectral" w:cs="Spectral"/>
          <w:color w:val="222222"/>
          <w:sz w:val="24"/>
          <w:szCs w:val="24"/>
        </w:rPr>
        <w:t xml:space="preserve"> and </w:t>
      </w:r>
      <w:r>
        <w:rPr>
          <w:rFonts w:ascii="Spectral" w:eastAsia="Spectral" w:hAnsi="Spectral" w:cs="Spectral"/>
          <w:i/>
          <w:color w:val="222222"/>
          <w:sz w:val="24"/>
          <w:szCs w:val="24"/>
        </w:rPr>
        <w:t>Vermivora pinus</w:t>
      </w:r>
      <w:r>
        <w:rPr>
          <w:rFonts w:ascii="Spectral" w:eastAsia="Spectral" w:hAnsi="Spectral" w:cs="Spectral"/>
          <w:color w:val="222222"/>
          <w:sz w:val="24"/>
          <w:szCs w:val="24"/>
        </w:rPr>
        <w:t>) revealed by AFLP, microsatellite, intron and mtDNA markers. Molecular Ecology. 16(10):2017-2029.</w:t>
      </w:r>
    </w:p>
    <w:p w14:paraId="41C5DDE2"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5EDE0CA1"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lastRenderedPageBreak/>
        <w:t>Vonlanthen P., Bittner D., Hudson A.G., Young K.A., Müller R., Lundsgaard-Hansen B., Roy D., Di Piazza S., Largiadèr C.R. &amp; Seehausen O. 2012. Eutrophication causes speciation reversal in whitefish adaptive radiations. Nature. 482(7385):357.</w:t>
      </w:r>
    </w:p>
    <w:p w14:paraId="07975B0D"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548CBE0A" w14:textId="77777777" w:rsidR="003534A3" w:rsidRDefault="00066DA5">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Walther G.R., Post E., Convey P., Menzel A., Parmesan C., Beebee T.J., Fromentin J.M., Hoegh-Guldberg O. &amp; Bairlein F. 2002 Ecological responses to recent climate change. Nature. 416(6879):389.</w:t>
      </w:r>
    </w:p>
    <w:p w14:paraId="366367F1" w14:textId="77777777" w:rsidR="003534A3" w:rsidRDefault="003534A3">
      <w:pPr>
        <w:pStyle w:val="Normal1"/>
        <w:spacing w:line="240" w:lineRule="auto"/>
        <w:ind w:left="720" w:hanging="720"/>
        <w:rPr>
          <w:rFonts w:ascii="Spectral" w:eastAsia="Spectral" w:hAnsi="Spectral" w:cs="Spectral"/>
          <w:sz w:val="24"/>
          <w:szCs w:val="24"/>
          <w:shd w:val="clear" w:color="auto" w:fill="980000"/>
        </w:rPr>
      </w:pPr>
    </w:p>
    <w:p w14:paraId="1E974804" w14:textId="77777777" w:rsidR="003534A3" w:rsidRDefault="00066DA5">
      <w:pPr>
        <w:pStyle w:val="Normal1"/>
        <w:spacing w:line="240" w:lineRule="auto"/>
        <w:ind w:left="720" w:hanging="720"/>
        <w:rPr>
          <w:rFonts w:ascii="Spectral" w:eastAsia="Spectral" w:hAnsi="Spectral" w:cs="Spectral"/>
          <w:sz w:val="24"/>
          <w:szCs w:val="24"/>
        </w:rPr>
      </w:pPr>
      <w:r>
        <w:rPr>
          <w:rFonts w:ascii="Spectral" w:eastAsia="Spectral" w:hAnsi="Spectral" w:cs="Spectral"/>
          <w:sz w:val="24"/>
          <w:szCs w:val="24"/>
        </w:rPr>
        <w:t>Wickham H. 2016. ggplot2: elegant graphics for data analysis. Springer.</w:t>
      </w:r>
    </w:p>
    <w:p w14:paraId="2CB29586" w14:textId="77777777" w:rsidR="003534A3" w:rsidRDefault="003534A3">
      <w:pPr>
        <w:pStyle w:val="Normal1"/>
        <w:spacing w:line="240" w:lineRule="auto"/>
        <w:ind w:left="720" w:hanging="720"/>
        <w:rPr>
          <w:rFonts w:ascii="Spectral" w:eastAsia="Spectral" w:hAnsi="Spectral" w:cs="Spectral"/>
          <w:sz w:val="24"/>
          <w:szCs w:val="24"/>
        </w:rPr>
      </w:pPr>
    </w:p>
    <w:p w14:paraId="5A1F07E0"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sz w:val="24"/>
          <w:szCs w:val="24"/>
        </w:rPr>
        <w:t xml:space="preserve">Yeaman S., Hodgins K.A., Lotterhos K.E., Suren H., Nadeau S., Degner J.C., Nurkowski K.A., Smets P., Wang T., Gray L.K., Liepe K.J., Hamann A., Holliday J.A., Whitlock M.C., Rieseberg L.H. &amp; Liepe K.J. </w:t>
      </w:r>
      <w:r>
        <w:rPr>
          <w:rFonts w:ascii="Spectral" w:eastAsia="Spectral" w:hAnsi="Spectral" w:cs="Spectral"/>
          <w:color w:val="333333"/>
          <w:sz w:val="24"/>
          <w:szCs w:val="24"/>
        </w:rPr>
        <w:t>2016. Convergent local adaptation to climate in distantly related conifers. Science. 353(6306):1431-1433.</w:t>
      </w:r>
    </w:p>
    <w:p w14:paraId="737E002D" w14:textId="77777777" w:rsidR="003534A3" w:rsidRDefault="003534A3">
      <w:pPr>
        <w:pStyle w:val="Normal1"/>
        <w:spacing w:line="240" w:lineRule="auto"/>
        <w:ind w:left="720" w:hanging="720"/>
        <w:rPr>
          <w:rFonts w:ascii="Spectral" w:eastAsia="Spectral" w:hAnsi="Spectral" w:cs="Spectral"/>
          <w:color w:val="333333"/>
          <w:sz w:val="24"/>
          <w:szCs w:val="24"/>
        </w:rPr>
      </w:pPr>
    </w:p>
    <w:p w14:paraId="43D9BC74" w14:textId="77777777" w:rsidR="003534A3" w:rsidRDefault="00066DA5">
      <w:pPr>
        <w:pStyle w:val="Normal1"/>
        <w:spacing w:line="240" w:lineRule="auto"/>
        <w:ind w:left="720" w:hanging="720"/>
        <w:rPr>
          <w:rFonts w:ascii="Spectral" w:eastAsia="Spectral" w:hAnsi="Spectral" w:cs="Spectral"/>
          <w:color w:val="333333"/>
          <w:sz w:val="24"/>
          <w:szCs w:val="24"/>
        </w:rPr>
      </w:pPr>
      <w:r>
        <w:rPr>
          <w:rFonts w:ascii="Spectral" w:eastAsia="Spectral" w:hAnsi="Spectral" w:cs="Spectral"/>
          <w:color w:val="333333"/>
          <w:sz w:val="24"/>
          <w:szCs w:val="24"/>
        </w:rPr>
        <w:t>Zamir D. 2001. Improving plant breeding with exotic genetic libraries. Nature reviews genetics. 2(12):983–989.</w:t>
      </w:r>
    </w:p>
    <w:p w14:paraId="131F7C98" w14:textId="77777777" w:rsidR="003534A3" w:rsidRDefault="003534A3">
      <w:pPr>
        <w:pStyle w:val="Normal1"/>
        <w:spacing w:line="240" w:lineRule="auto"/>
        <w:ind w:left="720" w:hanging="720"/>
        <w:rPr>
          <w:rFonts w:ascii="Spectral" w:eastAsia="Spectral" w:hAnsi="Spectral" w:cs="Spectral"/>
          <w:color w:val="222222"/>
          <w:sz w:val="24"/>
          <w:szCs w:val="24"/>
          <w:shd w:val="clear" w:color="auto" w:fill="980000"/>
        </w:rPr>
      </w:pPr>
    </w:p>
    <w:p w14:paraId="262462D5" w14:textId="77777777" w:rsidR="00357AE7" w:rsidRDefault="00066DA5">
      <w:pPr>
        <w:pStyle w:val="Normal1"/>
        <w:spacing w:after="280" w:line="240" w:lineRule="auto"/>
        <w:ind w:left="720" w:hanging="720"/>
        <w:rPr>
          <w:rFonts w:ascii="Spectral" w:eastAsia="Spectral" w:hAnsi="Spectral" w:cs="Spectral"/>
          <w:color w:val="222222"/>
          <w:sz w:val="24"/>
          <w:szCs w:val="24"/>
        </w:rPr>
      </w:pPr>
      <w:bookmarkStart w:id="9" w:name="_17dp8vu" w:colFirst="0" w:colLast="0"/>
      <w:bookmarkEnd w:id="9"/>
      <w:r>
        <w:rPr>
          <w:rFonts w:ascii="Spectral" w:eastAsia="Spectral" w:hAnsi="Spectral" w:cs="Spectral"/>
          <w:color w:val="222222"/>
          <w:sz w:val="24"/>
          <w:szCs w:val="24"/>
        </w:rPr>
        <w:t>Zimova M., Mills L.S. &amp; Nowak J.J. 2016. High fitness costs of climate change‐induced camouflage mismatch. Ecology Letters. 19(3):299-307.</w:t>
      </w:r>
    </w:p>
    <w:p w14:paraId="7FA0D3FA" w14:textId="77777777" w:rsidR="00357AE7" w:rsidRDefault="00357AE7">
      <w:pPr>
        <w:pStyle w:val="Normal1"/>
        <w:spacing w:after="280" w:line="240" w:lineRule="auto"/>
        <w:ind w:left="720" w:hanging="720"/>
        <w:rPr>
          <w:rFonts w:ascii="Spectral" w:eastAsia="Spectral" w:hAnsi="Spectral" w:cs="Spectral"/>
          <w:color w:val="222222"/>
          <w:sz w:val="24"/>
          <w:szCs w:val="24"/>
        </w:rPr>
      </w:pPr>
    </w:p>
    <w:p w14:paraId="39FB8D83" w14:textId="5CF0569A" w:rsidR="003534A3" w:rsidRDefault="00066DA5">
      <w:pPr>
        <w:pStyle w:val="Normal1"/>
        <w:spacing w:after="280" w:line="240" w:lineRule="auto"/>
        <w:ind w:left="720" w:hanging="720"/>
        <w:rPr>
          <w:rFonts w:ascii="Spectral" w:eastAsia="Spectral" w:hAnsi="Spectral" w:cs="Spectral"/>
          <w:color w:val="222222"/>
          <w:sz w:val="20"/>
          <w:szCs w:val="20"/>
        </w:rPr>
      </w:pPr>
      <w:r>
        <w:br w:type="page"/>
      </w:r>
    </w:p>
    <w:p w14:paraId="00948987" w14:textId="77777777" w:rsidR="003534A3" w:rsidRDefault="00066DA5">
      <w:pPr>
        <w:pStyle w:val="Heading2"/>
        <w:rPr>
          <w:rFonts w:ascii="Spectral" w:eastAsia="Spectral" w:hAnsi="Spectral" w:cs="Spectral"/>
          <w:sz w:val="36"/>
          <w:szCs w:val="36"/>
        </w:rPr>
      </w:pPr>
      <w:bookmarkStart w:id="10" w:name="_3rdcrjn" w:colFirst="0" w:colLast="0"/>
      <w:bookmarkEnd w:id="10"/>
      <w:r>
        <w:rPr>
          <w:rFonts w:ascii="Spectral" w:eastAsia="Spectral" w:hAnsi="Spectral" w:cs="Spectral"/>
          <w:sz w:val="36"/>
          <w:szCs w:val="36"/>
        </w:rPr>
        <w:lastRenderedPageBreak/>
        <w:t xml:space="preserve">Figure &amp; </w:t>
      </w:r>
      <w:bookmarkStart w:id="11" w:name="_GoBack"/>
      <w:r>
        <w:rPr>
          <w:rFonts w:ascii="Spectral" w:eastAsia="Spectral" w:hAnsi="Spectral" w:cs="Spectral"/>
          <w:sz w:val="36"/>
          <w:szCs w:val="36"/>
        </w:rPr>
        <w:t>Table</w:t>
      </w:r>
      <w:bookmarkEnd w:id="11"/>
      <w:r>
        <w:rPr>
          <w:rFonts w:ascii="Spectral" w:eastAsia="Spectral" w:hAnsi="Spectral" w:cs="Spectral"/>
          <w:sz w:val="36"/>
          <w:szCs w:val="36"/>
        </w:rPr>
        <w:t xml:space="preserve"> Captions</w:t>
      </w:r>
    </w:p>
    <w:p w14:paraId="6EA7817C" w14:textId="77777777" w:rsidR="003534A3" w:rsidRDefault="003534A3">
      <w:pPr>
        <w:pStyle w:val="Normal1"/>
        <w:rPr>
          <w:rFonts w:ascii="Spectral" w:eastAsia="Spectral" w:hAnsi="Spectral" w:cs="Spectral"/>
          <w:sz w:val="24"/>
          <w:szCs w:val="24"/>
        </w:rPr>
      </w:pPr>
    </w:p>
    <w:p w14:paraId="2B1F686F" w14:textId="503B92C3"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1</w:t>
      </w:r>
      <w:r w:rsidR="009053A6">
        <w:rPr>
          <w:rFonts w:ascii="Spectral" w:eastAsia="Spectral" w:hAnsi="Spectral" w:cs="Spectral"/>
          <w:b/>
          <w:sz w:val="24"/>
          <w:szCs w:val="24"/>
        </w:rPr>
        <w:t xml:space="preserve"> | </w:t>
      </w:r>
      <w:r w:rsidR="009053A6">
        <w:rPr>
          <w:rFonts w:ascii="Spectral" w:eastAsia="Spectral" w:hAnsi="Spectral" w:cs="Spectral"/>
          <w:b/>
          <w:sz w:val="20"/>
          <w:szCs w:val="20"/>
        </w:rPr>
        <w:t xml:space="preserve">An </w:t>
      </w:r>
      <w:r w:rsidR="009053A6" w:rsidRPr="009053A6">
        <w:rPr>
          <w:rFonts w:ascii="Spectral" w:eastAsia="Spectral" w:hAnsi="Spectral" w:cs="Spectral"/>
          <w:b/>
          <w:sz w:val="20"/>
          <w:szCs w:val="20"/>
        </w:rPr>
        <w:t xml:space="preserve">example simulation with </w:t>
      </w:r>
      <w:r w:rsidR="009053A6" w:rsidRPr="009053A6">
        <w:rPr>
          <w:rFonts w:ascii="Spectral" w:eastAsia="Spectral" w:hAnsi="Spectral" w:cs="Spectral"/>
          <w:b/>
          <w:color w:val="222222"/>
          <w:sz w:val="24"/>
          <w:szCs w:val="24"/>
        </w:rPr>
        <w:t>Δ</w:t>
      </w:r>
      <w:r w:rsidR="009053A6" w:rsidRPr="009053A6">
        <w:rPr>
          <w:rFonts w:ascii="Spectral" w:eastAsia="Spectral" w:hAnsi="Spectral" w:cs="Spectral"/>
          <w:b/>
          <w:sz w:val="20"/>
          <w:szCs w:val="20"/>
        </w:rPr>
        <w:t xml:space="preserve"> = 1.5, illustrating climate driven adaptive introgression.</w:t>
      </w:r>
    </w:p>
    <w:p w14:paraId="6EF643DC" w14:textId="3CB47B9A" w:rsidR="00FA68AE" w:rsidRDefault="009053A6" w:rsidP="00FA68AE">
      <w:pPr>
        <w:pStyle w:val="Normal1"/>
        <w:rPr>
          <w:rFonts w:ascii="Spectral" w:eastAsia="Spectral" w:hAnsi="Spectral" w:cs="Spectral"/>
          <w:sz w:val="20"/>
          <w:szCs w:val="20"/>
        </w:rPr>
      </w:pPr>
      <w:r>
        <w:rPr>
          <w:rFonts w:ascii="Spectral" w:eastAsia="Spectral" w:hAnsi="Spectral" w:cs="Spectral"/>
          <w:sz w:val="20"/>
          <w:szCs w:val="20"/>
        </w:rPr>
        <w:t>Panels a-d</w:t>
      </w:r>
      <w:r w:rsidR="00FA68AE">
        <w:rPr>
          <w:rFonts w:ascii="Spectral" w:eastAsia="Spectral" w:hAnsi="Spectral" w:cs="Spectral"/>
          <w:sz w:val="20"/>
          <w:szCs w:val="20"/>
        </w:rPr>
        <w:t xml:space="preserve"> present the test climate change sce</w:t>
      </w:r>
      <w:r>
        <w:rPr>
          <w:rFonts w:ascii="Spectral" w:eastAsia="Spectral" w:hAnsi="Spectral" w:cs="Spectral"/>
          <w:sz w:val="20"/>
          <w:szCs w:val="20"/>
        </w:rPr>
        <w:t>nario, while e-h are the control scenario. (a &amp; e</w:t>
      </w:r>
      <w:r w:rsidR="00FA68AE">
        <w:rPr>
          <w:rFonts w:ascii="Spectral" w:eastAsia="Spectral" w:hAnsi="Spectral" w:cs="Spectral"/>
          <w:sz w:val="20"/>
          <w:szCs w:val="20"/>
        </w:rPr>
        <w:t>) The upper half is the average introgressed ancestry for each population (purple and green) and the average reproductive isolation between populations (black). The lower half is the ancestry for neutral loc</w:t>
      </w:r>
      <w:r>
        <w:rPr>
          <w:rFonts w:ascii="Spectral" w:eastAsia="Spectral" w:hAnsi="Spectral" w:cs="Spectral"/>
          <w:sz w:val="20"/>
          <w:szCs w:val="20"/>
        </w:rPr>
        <w:t>i during the post-burn-</w:t>
      </w:r>
      <w:r w:rsidR="00FA68AE">
        <w:rPr>
          <w:rFonts w:ascii="Spectral" w:eastAsia="Spectral" w:hAnsi="Spectral" w:cs="Spectral"/>
          <w:sz w:val="20"/>
          <w:szCs w:val="20"/>
        </w:rPr>
        <w:t xml:space="preserve">in period at 20 generation intervals. The top and bottom parts of this portion represent </w:t>
      </w:r>
      <w:r>
        <w:rPr>
          <w:rFonts w:ascii="Spectral" w:eastAsia="Spectral" w:hAnsi="Spectral" w:cs="Spectral"/>
          <w:sz w:val="20"/>
          <w:szCs w:val="20"/>
        </w:rPr>
        <w:t>species 1 and 2 respectively. (b &amp; f</w:t>
      </w:r>
      <w:r w:rsidR="00FA68AE">
        <w:rPr>
          <w:rFonts w:ascii="Spectral" w:eastAsia="Spectral" w:hAnsi="Spectral" w:cs="Spectral"/>
          <w:sz w:val="20"/>
          <w:szCs w:val="20"/>
        </w:rPr>
        <w:t>) The allele frequency trajectory for introgressed climate QTL color coded by QTL strength. Color codes QTL effect; -ve phenotypic effect (blue), +ve effects (light red) or lar</w:t>
      </w:r>
      <w:r>
        <w:rPr>
          <w:rFonts w:ascii="Spectral" w:eastAsia="Spectral" w:hAnsi="Spectral" w:cs="Spectral"/>
          <w:sz w:val="20"/>
          <w:szCs w:val="20"/>
        </w:rPr>
        <w:t>ge +ve effect (&gt;2, dark red). (c &amp; g</w:t>
      </w:r>
      <w:r w:rsidR="00FA68AE">
        <w:rPr>
          <w:rFonts w:ascii="Spectral" w:eastAsia="Spectral" w:hAnsi="Spectral" w:cs="Spectral"/>
          <w:sz w:val="20"/>
          <w:szCs w:val="20"/>
        </w:rPr>
        <w:t>) The allele frequency trajector</w:t>
      </w:r>
      <w:r>
        <w:rPr>
          <w:rFonts w:ascii="Spectral" w:eastAsia="Spectral" w:hAnsi="Spectral" w:cs="Spectral"/>
          <w:sz w:val="20"/>
          <w:szCs w:val="20"/>
        </w:rPr>
        <w:t>y for introgressed RI alleles (d &amp; h</w:t>
      </w:r>
      <w:r w:rsidR="00FA68AE">
        <w:rPr>
          <w:rFonts w:ascii="Spectral" w:eastAsia="Spectral" w:hAnsi="Spectral" w:cs="Spectral"/>
          <w:sz w:val="20"/>
          <w:szCs w:val="20"/>
        </w:rPr>
        <w:t xml:space="preserve">) The distribution of selection coefficients on QTL loci per population per generation. Color groups represent QTL with -ve phenotypic effect (blue), +ve effects (light red) or large +ve effect (&gt;2, dark red). Plot is filtered to only include loci with allele frequency &lt; 0.9 and &gt; 0.1. </w:t>
      </w:r>
    </w:p>
    <w:p w14:paraId="78965172" w14:textId="77777777" w:rsidR="003534A3" w:rsidRDefault="003534A3">
      <w:pPr>
        <w:pStyle w:val="Normal1"/>
        <w:rPr>
          <w:rFonts w:ascii="Spectral" w:eastAsia="Spectral" w:hAnsi="Spectral" w:cs="Spectral"/>
          <w:sz w:val="24"/>
          <w:szCs w:val="24"/>
        </w:rPr>
      </w:pPr>
    </w:p>
    <w:p w14:paraId="39BF6C70" w14:textId="091BE7FA"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2</w:t>
      </w:r>
      <w:r w:rsidR="009053A6">
        <w:rPr>
          <w:rFonts w:ascii="Spectral" w:eastAsia="Spectral" w:hAnsi="Spectral" w:cs="Spectral"/>
          <w:b/>
          <w:sz w:val="24"/>
          <w:szCs w:val="24"/>
        </w:rPr>
        <w:t xml:space="preserve"> | </w:t>
      </w:r>
      <w:r w:rsidR="009053A6" w:rsidRPr="00E735D8">
        <w:rPr>
          <w:rFonts w:ascii="Spectral" w:eastAsia="Spectral" w:hAnsi="Spectral" w:cs="Spectral"/>
          <w:b/>
          <w:sz w:val="20"/>
          <w:szCs w:val="20"/>
        </w:rPr>
        <w:t xml:space="preserve">The </w:t>
      </w:r>
      <w:r w:rsidR="00E735D8" w:rsidRPr="00E735D8">
        <w:rPr>
          <w:rFonts w:ascii="Spectral" w:eastAsia="Spectral" w:hAnsi="Spectral" w:cs="Spectral"/>
          <w:b/>
          <w:sz w:val="20"/>
          <w:szCs w:val="20"/>
        </w:rPr>
        <w:t xml:space="preserve">effect of </w:t>
      </w:r>
      <w:r w:rsidR="00901D52">
        <w:rPr>
          <w:rFonts w:ascii="Spectral" w:eastAsia="Spectral" w:hAnsi="Spectral" w:cs="Spectral"/>
          <w:b/>
          <w:sz w:val="20"/>
          <w:szCs w:val="20"/>
        </w:rPr>
        <w:t>simulation</w:t>
      </w:r>
      <w:r w:rsidR="00E735D8" w:rsidRPr="00E735D8">
        <w:rPr>
          <w:rFonts w:ascii="Spectral" w:eastAsia="Spectral" w:hAnsi="Spectral" w:cs="Spectral"/>
          <w:b/>
          <w:sz w:val="20"/>
          <w:szCs w:val="20"/>
        </w:rPr>
        <w:t xml:space="preserve"> parameters on RI loss.</w:t>
      </w:r>
    </w:p>
    <w:p w14:paraId="7FAFDF6C" w14:textId="285B1A31" w:rsidR="003534A3" w:rsidRDefault="00FA68AE">
      <w:pPr>
        <w:pStyle w:val="Normal1"/>
        <w:rPr>
          <w:rFonts w:ascii="Spectral" w:eastAsia="Spectral" w:hAnsi="Spectral" w:cs="Spectral"/>
          <w:sz w:val="20"/>
          <w:szCs w:val="20"/>
        </w:rPr>
      </w:pPr>
      <w:r>
        <w:rPr>
          <w:rFonts w:ascii="Spectral" w:eastAsia="Spectral" w:hAnsi="Spectral" w:cs="Spectral"/>
          <w:sz w:val="20"/>
          <w:szCs w:val="20"/>
        </w:rPr>
        <w:t>The average reproductive isolation at generation 10,100 for climate change (</w:t>
      </w:r>
      <w:r w:rsidR="00901D52">
        <w:rPr>
          <w:rFonts w:ascii="Spectral" w:eastAsia="Spectral" w:hAnsi="Spectral" w:cs="Spectral"/>
          <w:sz w:val="20"/>
          <w:szCs w:val="20"/>
        </w:rPr>
        <w:t>dotted dark</w:t>
      </w:r>
      <w:r>
        <w:rPr>
          <w:rFonts w:ascii="Spectral" w:eastAsia="Spectral" w:hAnsi="Spectral" w:cs="Spectral"/>
          <w:sz w:val="20"/>
          <w:szCs w:val="20"/>
        </w:rPr>
        <w:t>) and control simulations (</w:t>
      </w:r>
      <w:r w:rsidR="00901D52">
        <w:rPr>
          <w:rFonts w:ascii="Spectral" w:eastAsia="Spectral" w:hAnsi="Spectral" w:cs="Spectral"/>
          <w:sz w:val="20"/>
          <w:szCs w:val="20"/>
        </w:rPr>
        <w:t>solid light</w:t>
      </w:r>
      <w:r>
        <w:rPr>
          <w:rFonts w:ascii="Spectral" w:eastAsia="Spectral" w:hAnsi="Spectral" w:cs="Spectral"/>
          <w:sz w:val="20"/>
          <w:szCs w:val="20"/>
        </w:rPr>
        <w:t>), while varying individual parameters.</w:t>
      </w:r>
      <w:r w:rsidR="00901D52">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Pr>
          <w:rFonts w:ascii="Spectral" w:eastAsia="Spectral" w:hAnsi="Spectral" w:cs="Spectral"/>
          <w:sz w:val="20"/>
          <w:szCs w:val="20"/>
        </w:rPr>
        <w:t xml:space="preserve"> RI is defined as the home fitness advantage which is the fold fitness advantage for the average sample in its home environment compared to the alternate environment based on divergent selection and BDM loci. A value of 1 means equal fitness in both environments and there is no RI. The </w:t>
      </w:r>
      <w:r w:rsidR="00901D52">
        <w:rPr>
          <w:rFonts w:ascii="Spectral" w:eastAsia="Spectral" w:hAnsi="Spectral" w:cs="Spectral"/>
          <w:sz w:val="20"/>
          <w:szCs w:val="20"/>
        </w:rPr>
        <w:t>dashed line</w:t>
      </w:r>
      <w:r>
        <w:rPr>
          <w:rFonts w:ascii="Spectral" w:eastAsia="Spectral" w:hAnsi="Spectral" w:cs="Spectral"/>
          <w:sz w:val="20"/>
          <w:szCs w:val="20"/>
        </w:rPr>
        <w:t xml:space="preserve"> is the initial and maximum level of RI for each simulation. Individual parameters were</w:t>
      </w:r>
      <w:r w:rsidR="00E735D8">
        <w:rPr>
          <w:rFonts w:ascii="Spectral" w:eastAsia="Spectral" w:hAnsi="Spectral" w:cs="Spectral"/>
          <w:sz w:val="20"/>
          <w:szCs w:val="20"/>
        </w:rPr>
        <w:t xml:space="preserve"> varied to show the effect of (a</w:t>
      </w:r>
      <w:r>
        <w:rPr>
          <w:rFonts w:ascii="Spectral" w:eastAsia="Spectral" w:hAnsi="Spectral" w:cs="Spectral"/>
          <w:sz w:val="20"/>
          <w:szCs w:val="20"/>
        </w:rPr>
        <w:t>) climate QTL ef</w:t>
      </w:r>
      <w:r w:rsidR="00E735D8">
        <w:rPr>
          <w:rFonts w:ascii="Spectral" w:eastAsia="Spectral" w:hAnsi="Spectral" w:cs="Spectral"/>
          <w:sz w:val="20"/>
          <w:szCs w:val="20"/>
        </w:rPr>
        <w:t>fect size standard deviation, (b</w:t>
      </w:r>
      <w:r>
        <w:rPr>
          <w:rFonts w:ascii="Spectral" w:eastAsia="Spectral" w:hAnsi="Spectral" w:cs="Spectral"/>
          <w:sz w:val="20"/>
          <w:szCs w:val="20"/>
        </w:rPr>
        <w:t xml:space="preserve">) optimum </w:t>
      </w:r>
      <w:r w:rsidR="00E735D8">
        <w:rPr>
          <w:rFonts w:ascii="Spectral" w:eastAsia="Spectral" w:hAnsi="Spectral" w:cs="Spectral"/>
          <w:sz w:val="20"/>
          <w:szCs w:val="20"/>
        </w:rPr>
        <w:t>shift per generation (delta), (c) migration rate, (d) climate QTL mutation rate, (e</w:t>
      </w:r>
      <w:r>
        <w:rPr>
          <w:rFonts w:ascii="Spectral" w:eastAsia="Spectral" w:hAnsi="Spectral" w:cs="Spectral"/>
          <w:sz w:val="20"/>
          <w:szCs w:val="20"/>
        </w:rPr>
        <w:t xml:space="preserve">) proportion of RI loci that </w:t>
      </w:r>
      <w:r w:rsidR="00E735D8">
        <w:rPr>
          <w:rFonts w:ascii="Spectral" w:eastAsia="Spectral" w:hAnsi="Spectral" w:cs="Spectral"/>
          <w:sz w:val="20"/>
          <w:szCs w:val="20"/>
        </w:rPr>
        <w:t>are BDM instead of extrinsic, (f</w:t>
      </w:r>
      <w:r>
        <w:rPr>
          <w:rFonts w:ascii="Spectral" w:eastAsia="Spectral" w:hAnsi="Spectral" w:cs="Spectral"/>
          <w:sz w:val="20"/>
          <w:szCs w:val="20"/>
        </w:rPr>
        <w:t>) th</w:t>
      </w:r>
      <w:r w:rsidR="00E735D8">
        <w:rPr>
          <w:rFonts w:ascii="Spectral" w:eastAsia="Spectral" w:hAnsi="Spectral" w:cs="Spectral"/>
          <w:sz w:val="20"/>
          <w:szCs w:val="20"/>
        </w:rPr>
        <w:t>e recombination rate, (g</w:t>
      </w:r>
      <w:r>
        <w:rPr>
          <w:rFonts w:ascii="Spectral" w:eastAsia="Spectral" w:hAnsi="Spectral" w:cs="Spectral"/>
          <w:sz w:val="20"/>
          <w:szCs w:val="20"/>
        </w:rPr>
        <w:t>) the fitne</w:t>
      </w:r>
      <w:r w:rsidR="00E735D8">
        <w:rPr>
          <w:rFonts w:ascii="Spectral" w:eastAsia="Spectral" w:hAnsi="Spectral" w:cs="Spectral"/>
          <w:sz w:val="20"/>
          <w:szCs w:val="20"/>
        </w:rPr>
        <w:t>ss effect of each RI loci and (h</w:t>
      </w:r>
      <w:r>
        <w:rPr>
          <w:rFonts w:ascii="Spectral" w:eastAsia="Spectral" w:hAnsi="Spectral" w:cs="Spectral"/>
          <w:sz w:val="20"/>
          <w:szCs w:val="20"/>
        </w:rPr>
        <w:t>) the number of RI loci.</w:t>
      </w:r>
    </w:p>
    <w:p w14:paraId="2E3BE81C" w14:textId="77777777" w:rsidR="00A56765" w:rsidRDefault="00A56765">
      <w:pPr>
        <w:pStyle w:val="Normal1"/>
        <w:rPr>
          <w:rFonts w:ascii="Spectral" w:eastAsia="Spectral" w:hAnsi="Spectral" w:cs="Spectral"/>
          <w:sz w:val="20"/>
          <w:szCs w:val="20"/>
        </w:rPr>
      </w:pPr>
    </w:p>
    <w:p w14:paraId="0BFA4716" w14:textId="36AF3CE2" w:rsidR="00A56765" w:rsidRPr="00A56765" w:rsidRDefault="00A56765">
      <w:pPr>
        <w:pStyle w:val="Normal1"/>
        <w:rPr>
          <w:rFonts w:ascii="Spectral" w:eastAsia="Spectral" w:hAnsi="Spectral" w:cs="Spectral"/>
          <w:sz w:val="24"/>
          <w:szCs w:val="24"/>
        </w:rPr>
      </w:pPr>
      <w:r w:rsidRPr="00A56765">
        <w:rPr>
          <w:rFonts w:ascii="Spectral" w:eastAsia="Spectral" w:hAnsi="Spectral" w:cs="Spectral"/>
          <w:b/>
          <w:sz w:val="24"/>
          <w:szCs w:val="24"/>
        </w:rPr>
        <w:t xml:space="preserve">Figure </w:t>
      </w:r>
      <w:r w:rsidR="00E93527">
        <w:rPr>
          <w:rFonts w:ascii="Spectral" w:eastAsia="Spectral" w:hAnsi="Spectral" w:cs="Spectral"/>
          <w:b/>
          <w:sz w:val="24"/>
          <w:szCs w:val="24"/>
        </w:rPr>
        <w:t>3</w:t>
      </w:r>
      <w:r w:rsidR="00E735D8">
        <w:rPr>
          <w:rFonts w:ascii="Spectral" w:eastAsia="Spectral" w:hAnsi="Spectral" w:cs="Spectral"/>
          <w:b/>
          <w:sz w:val="24"/>
          <w:szCs w:val="24"/>
        </w:rPr>
        <w:t xml:space="preserve"> | </w:t>
      </w:r>
      <w:r w:rsidR="00E735D8" w:rsidRPr="00E735D8">
        <w:rPr>
          <w:rFonts w:ascii="Spectral" w:eastAsia="Spectral" w:hAnsi="Spectral" w:cs="Spectral"/>
          <w:b/>
          <w:sz w:val="20"/>
          <w:szCs w:val="20"/>
        </w:rPr>
        <w:t>Migration enhances adaptation at high rates of climate change.</w:t>
      </w:r>
    </w:p>
    <w:p w14:paraId="191B312A" w14:textId="713CE065" w:rsidR="00FA68AE" w:rsidRDefault="00A56765">
      <w:pPr>
        <w:pStyle w:val="Normal1"/>
        <w:rPr>
          <w:rFonts w:ascii="Spectral" w:eastAsia="Spectral" w:hAnsi="Spectral" w:cs="Spectral"/>
          <w:sz w:val="20"/>
          <w:szCs w:val="20"/>
        </w:rPr>
      </w:pPr>
      <w:r>
        <w:rPr>
          <w:rFonts w:ascii="Spectral" w:eastAsia="Spectral" w:hAnsi="Spectral" w:cs="Spectral"/>
          <w:sz w:val="20"/>
          <w:szCs w:val="20"/>
        </w:rPr>
        <w:t>The adaptational lag at the final generation for simulations with (m=0.01</w:t>
      </w:r>
      <w:r w:rsidR="00901D52">
        <w:rPr>
          <w:rFonts w:ascii="Spectral" w:eastAsia="Spectral" w:hAnsi="Spectral" w:cs="Spectral"/>
          <w:sz w:val="20"/>
          <w:szCs w:val="20"/>
        </w:rPr>
        <w:t>, solid light</w:t>
      </w:r>
      <w:r>
        <w:rPr>
          <w:rFonts w:ascii="Spectral" w:eastAsia="Spectral" w:hAnsi="Spectral" w:cs="Spectral"/>
          <w:sz w:val="20"/>
          <w:szCs w:val="20"/>
        </w:rPr>
        <w:t>) and without migration (m=0</w:t>
      </w:r>
      <w:r w:rsidR="00901D52">
        <w:rPr>
          <w:rFonts w:ascii="Spectral" w:eastAsia="Spectral" w:hAnsi="Spectral" w:cs="Spectral"/>
          <w:sz w:val="20"/>
          <w:szCs w:val="20"/>
        </w:rPr>
        <w:t>, dotted dark</w:t>
      </w:r>
      <w:r>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sidR="00901D52">
        <w:rPr>
          <w:rFonts w:ascii="Spectral" w:eastAsia="Spectral" w:hAnsi="Spectral" w:cs="Spectral"/>
          <w:sz w:val="20"/>
          <w:szCs w:val="20"/>
        </w:rPr>
        <w:t xml:space="preserve"> </w:t>
      </w:r>
      <w:r>
        <w:rPr>
          <w:rFonts w:ascii="Spectral" w:eastAsia="Spectral" w:hAnsi="Spectral" w:cs="Spectral"/>
          <w:sz w:val="20"/>
          <w:szCs w:val="20"/>
        </w:rPr>
        <w:t xml:space="preserve">Adaptational lag is defined as the phenotypic optimum minus the phenotypic mean divided by the rate of </w:t>
      </w:r>
      <w:r w:rsidR="00E735D8">
        <w:rPr>
          <w:rFonts w:ascii="Spectral" w:eastAsia="Spectral" w:hAnsi="Spectral" w:cs="Spectral"/>
          <w:sz w:val="20"/>
          <w:szCs w:val="20"/>
        </w:rPr>
        <w:t>climate change</w:t>
      </w:r>
      <w:r>
        <w:rPr>
          <w:rFonts w:ascii="Spectral" w:eastAsia="Spectral" w:hAnsi="Spectral" w:cs="Spectral"/>
          <w:sz w:val="20"/>
          <w:szCs w:val="20"/>
        </w:rPr>
        <w:t>, and represents how many generations behind the changing optimum that the population is.</w:t>
      </w:r>
    </w:p>
    <w:p w14:paraId="4BCE7234" w14:textId="77777777" w:rsidR="00A56765" w:rsidRDefault="00A56765">
      <w:pPr>
        <w:pStyle w:val="Normal1"/>
        <w:rPr>
          <w:rFonts w:ascii="Spectral" w:eastAsia="Spectral" w:hAnsi="Spectral" w:cs="Spectral"/>
          <w:sz w:val="24"/>
          <w:szCs w:val="24"/>
        </w:rPr>
      </w:pPr>
    </w:p>
    <w:p w14:paraId="3B981425" w14:textId="7275B0BF" w:rsidR="003534A3" w:rsidRDefault="003534A3">
      <w:pPr>
        <w:pStyle w:val="Normal1"/>
        <w:rPr>
          <w:rFonts w:ascii="Spectral" w:eastAsia="Spectral" w:hAnsi="Spectral" w:cs="Spectral"/>
        </w:rPr>
      </w:pPr>
    </w:p>
    <w:sectPr w:rsidR="003534A3" w:rsidSect="00066DA5">
      <w:footerReference w:type="default" r:id="rId9"/>
      <w:pgSz w:w="12240" w:h="15840"/>
      <w:pgMar w:top="1440" w:right="1440" w:bottom="1440" w:left="1440" w:header="357" w:footer="357" w:gutter="0"/>
      <w:lnNumType w:countBy="1" w:restart="continuous"/>
      <w:pgNumType w:start="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BB44E" w15:done="0"/>
  <w15:commentEx w15:paraId="77B72453" w15:done="0"/>
  <w15:commentEx w15:paraId="60F33429" w15:done="0"/>
  <w15:commentEx w15:paraId="7CB09E90" w15:done="0"/>
  <w15:commentEx w15:paraId="71AEDDC4" w15:done="0"/>
  <w15:commentEx w15:paraId="17AC4057" w15:done="0"/>
  <w15:commentEx w15:paraId="47597A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BB44E" w16cid:durableId="212A7CC5"/>
  <w16cid:commentId w16cid:paraId="77B72453" w16cid:durableId="212A7D54"/>
  <w16cid:commentId w16cid:paraId="60F33429" w16cid:durableId="212A7DE8"/>
  <w16cid:commentId w16cid:paraId="7CB09E90" w16cid:durableId="212A8622"/>
  <w16cid:commentId w16cid:paraId="71AEDDC4" w16cid:durableId="212A87C8"/>
  <w16cid:commentId w16cid:paraId="17AC4057" w16cid:durableId="212A8D89"/>
  <w16cid:commentId w16cid:paraId="47597A61" w16cid:durableId="212A8E2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3DA91" w14:textId="77777777" w:rsidR="00901D52" w:rsidRDefault="00901D52">
      <w:pPr>
        <w:spacing w:line="240" w:lineRule="auto"/>
      </w:pPr>
      <w:r>
        <w:separator/>
      </w:r>
    </w:p>
  </w:endnote>
  <w:endnote w:type="continuationSeparator" w:id="0">
    <w:p w14:paraId="13BBABD7" w14:textId="77777777" w:rsidR="00901D52" w:rsidRDefault="00901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F359" w14:textId="77777777" w:rsidR="00901D52" w:rsidRDefault="00901D52">
    <w:pPr>
      <w:pStyle w:val="Normal1"/>
      <w:jc w:val="right"/>
      <w:rPr>
        <w:rFonts w:ascii="Spectral" w:eastAsia="Spectral" w:hAnsi="Spectral" w:cs="Spectral"/>
        <w:sz w:val="24"/>
        <w:szCs w:val="24"/>
      </w:rPr>
    </w:pPr>
    <w:r>
      <w:rPr>
        <w:rFonts w:ascii="Spectral" w:eastAsia="Spectral" w:hAnsi="Spectral" w:cs="Spectral"/>
        <w:sz w:val="24"/>
        <w:szCs w:val="24"/>
      </w:rPr>
      <w:fldChar w:fldCharType="begin"/>
    </w:r>
    <w:r>
      <w:rPr>
        <w:rFonts w:ascii="Spectral" w:eastAsia="Spectral" w:hAnsi="Spectral" w:cs="Spectral"/>
        <w:sz w:val="24"/>
        <w:szCs w:val="24"/>
      </w:rPr>
      <w:instrText>PAGE</w:instrText>
    </w:r>
    <w:r>
      <w:rPr>
        <w:rFonts w:ascii="Spectral" w:eastAsia="Spectral" w:hAnsi="Spectral" w:cs="Spectral"/>
        <w:sz w:val="24"/>
        <w:szCs w:val="24"/>
      </w:rPr>
      <w:fldChar w:fldCharType="separate"/>
    </w:r>
    <w:r w:rsidR="00F21727">
      <w:rPr>
        <w:rFonts w:ascii="Spectral" w:eastAsia="Spectral" w:hAnsi="Spectral" w:cs="Spectral"/>
        <w:noProof/>
        <w:sz w:val="24"/>
        <w:szCs w:val="24"/>
      </w:rPr>
      <w:t>1</w:t>
    </w:r>
    <w:r>
      <w:rPr>
        <w:rFonts w:ascii="Spectral" w:eastAsia="Spectral" w:hAnsi="Spectral" w:cs="Spectral"/>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46445" w14:textId="77777777" w:rsidR="00901D52" w:rsidRDefault="00901D52">
      <w:pPr>
        <w:spacing w:line="240" w:lineRule="auto"/>
      </w:pPr>
      <w:r>
        <w:separator/>
      </w:r>
    </w:p>
  </w:footnote>
  <w:footnote w:type="continuationSeparator" w:id="0">
    <w:p w14:paraId="3F354477" w14:textId="77777777" w:rsidR="00901D52" w:rsidRDefault="00901D5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0465A"/>
    <w:multiLevelType w:val="multilevel"/>
    <w:tmpl w:val="3FB0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eran Samuk">
    <w15:presenceInfo w15:providerId="Windows Live" w15:userId="b8cae49c0e2ca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A3"/>
    <w:rsid w:val="00033687"/>
    <w:rsid w:val="00066DA5"/>
    <w:rsid w:val="00111026"/>
    <w:rsid w:val="00111958"/>
    <w:rsid w:val="00124ECB"/>
    <w:rsid w:val="001D0702"/>
    <w:rsid w:val="00235363"/>
    <w:rsid w:val="00236011"/>
    <w:rsid w:val="00250946"/>
    <w:rsid w:val="00295EDB"/>
    <w:rsid w:val="002978C5"/>
    <w:rsid w:val="002B6613"/>
    <w:rsid w:val="003534A3"/>
    <w:rsid w:val="00357AE7"/>
    <w:rsid w:val="003B532C"/>
    <w:rsid w:val="003C70F2"/>
    <w:rsid w:val="003D0A3A"/>
    <w:rsid w:val="004134DD"/>
    <w:rsid w:val="00447474"/>
    <w:rsid w:val="004567DE"/>
    <w:rsid w:val="00484B7C"/>
    <w:rsid w:val="004963BB"/>
    <w:rsid w:val="004B334C"/>
    <w:rsid w:val="00536920"/>
    <w:rsid w:val="0056352B"/>
    <w:rsid w:val="005C73E0"/>
    <w:rsid w:val="005D1004"/>
    <w:rsid w:val="005E1523"/>
    <w:rsid w:val="005F5A66"/>
    <w:rsid w:val="00630CA0"/>
    <w:rsid w:val="00655A6A"/>
    <w:rsid w:val="00712D13"/>
    <w:rsid w:val="007A4C83"/>
    <w:rsid w:val="00817770"/>
    <w:rsid w:val="008916F9"/>
    <w:rsid w:val="008971C6"/>
    <w:rsid w:val="008C37C3"/>
    <w:rsid w:val="00901D52"/>
    <w:rsid w:val="009053A6"/>
    <w:rsid w:val="00946E1E"/>
    <w:rsid w:val="009B3B93"/>
    <w:rsid w:val="009E63B6"/>
    <w:rsid w:val="00A41C74"/>
    <w:rsid w:val="00A56765"/>
    <w:rsid w:val="00B10EF2"/>
    <w:rsid w:val="00B86E8B"/>
    <w:rsid w:val="00BF04FE"/>
    <w:rsid w:val="00C01FD8"/>
    <w:rsid w:val="00C91BE0"/>
    <w:rsid w:val="00CB65FF"/>
    <w:rsid w:val="00D25FD8"/>
    <w:rsid w:val="00D7282A"/>
    <w:rsid w:val="00DC65E8"/>
    <w:rsid w:val="00DF048F"/>
    <w:rsid w:val="00E15E9D"/>
    <w:rsid w:val="00E46000"/>
    <w:rsid w:val="00E52F47"/>
    <w:rsid w:val="00E735D8"/>
    <w:rsid w:val="00E82E0E"/>
    <w:rsid w:val="00E93527"/>
    <w:rsid w:val="00F074C9"/>
    <w:rsid w:val="00F21727"/>
    <w:rsid w:val="00F37CD7"/>
    <w:rsid w:val="00FA68AE"/>
    <w:rsid w:val="00FB5CAD"/>
    <w:rsid w:val="00FE4EF8"/>
    <w:rsid w:val="00FE5EB1"/>
    <w:rsid w:val="00FF5E4E"/>
    <w:rsid w:val="00FF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4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9347">
      <w:bodyDiv w:val="1"/>
      <w:marLeft w:val="0"/>
      <w:marRight w:val="0"/>
      <w:marTop w:val="0"/>
      <w:marBottom w:val="0"/>
      <w:divBdr>
        <w:top w:val="none" w:sz="0" w:space="0" w:color="auto"/>
        <w:left w:val="none" w:sz="0" w:space="0" w:color="auto"/>
        <w:bottom w:val="none" w:sz="0" w:space="0" w:color="auto"/>
        <w:right w:val="none" w:sz="0" w:space="0" w:color="auto"/>
      </w:divBdr>
    </w:div>
    <w:div w:id="972442998">
      <w:bodyDiv w:val="1"/>
      <w:marLeft w:val="0"/>
      <w:marRight w:val="0"/>
      <w:marTop w:val="0"/>
      <w:marBottom w:val="0"/>
      <w:divBdr>
        <w:top w:val="none" w:sz="0" w:space="0" w:color="auto"/>
        <w:left w:val="none" w:sz="0" w:space="0" w:color="auto"/>
        <w:bottom w:val="none" w:sz="0" w:space="0" w:color="auto"/>
        <w:right w:val="none" w:sz="0" w:space="0" w:color="auto"/>
      </w:divBdr>
    </w:div>
    <w:div w:id="1034037092">
      <w:bodyDiv w:val="1"/>
      <w:marLeft w:val="0"/>
      <w:marRight w:val="0"/>
      <w:marTop w:val="0"/>
      <w:marBottom w:val="0"/>
      <w:divBdr>
        <w:top w:val="none" w:sz="0" w:space="0" w:color="auto"/>
        <w:left w:val="none" w:sz="0" w:space="0" w:color="auto"/>
        <w:bottom w:val="none" w:sz="0" w:space="0" w:color="auto"/>
        <w:right w:val="none" w:sz="0" w:space="0" w:color="auto"/>
      </w:divBdr>
    </w:div>
    <w:div w:id="1202597050">
      <w:bodyDiv w:val="1"/>
      <w:marLeft w:val="0"/>
      <w:marRight w:val="0"/>
      <w:marTop w:val="0"/>
      <w:marBottom w:val="0"/>
      <w:divBdr>
        <w:top w:val="none" w:sz="0" w:space="0" w:color="auto"/>
        <w:left w:val="none" w:sz="0" w:space="0" w:color="auto"/>
        <w:bottom w:val="none" w:sz="0" w:space="0" w:color="auto"/>
        <w:right w:val="none" w:sz="0" w:space="0" w:color="auto"/>
      </w:divBdr>
    </w:div>
    <w:div w:id="12279099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regory.lawrence.owens@gmail.com" TargetMode="Externa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4495</Words>
  <Characters>25625</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Owens</dc:creator>
  <cp:keywords/>
  <dc:description/>
  <cp:lastModifiedBy>Gregory Owens</cp:lastModifiedBy>
  <cp:revision>2</cp:revision>
  <dcterms:created xsi:type="dcterms:W3CDTF">2019-09-17T22:05:00Z</dcterms:created>
  <dcterms:modified xsi:type="dcterms:W3CDTF">2019-09-17T22:05:00Z</dcterms:modified>
</cp:coreProperties>
</file>